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9803" w14:textId="06F8FDDE" w:rsidR="00902C7E" w:rsidRDefault="002253CF">
      <w:r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219CFBDA" wp14:editId="10BDC550">
                <wp:simplePos x="0" y="0"/>
                <wp:positionH relativeFrom="column">
                  <wp:posOffset>-1040765</wp:posOffset>
                </wp:positionH>
                <wp:positionV relativeFrom="paragraph">
                  <wp:posOffset>-930910</wp:posOffset>
                </wp:positionV>
                <wp:extent cx="2827607" cy="10114231"/>
                <wp:effectExtent l="0" t="0" r="17780" b="82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607" cy="1011423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8F76" id="Rectangle 53" o:spid="_x0000_s1026" style="position:absolute;margin-left:-81.95pt;margin-top:-73.3pt;width:222.65pt;height:796.4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" fillcolor="#eaeaea" strokecolor="#d6d6d6 [3208]" strokeweight="1pt"/>
            </w:pict>
          </mc:Fallback>
        </mc:AlternateContent>
      </w:r>
      <w:r w:rsidR="0019067F" w:rsidRPr="000D03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D78432" wp14:editId="4AC2CEC3">
                <wp:simplePos x="0" y="0"/>
                <wp:positionH relativeFrom="margin">
                  <wp:posOffset>1899920</wp:posOffset>
                </wp:positionH>
                <wp:positionV relativeFrom="paragraph">
                  <wp:posOffset>33020</wp:posOffset>
                </wp:positionV>
                <wp:extent cx="4790440" cy="1295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44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756F2" w14:textId="21F4D168" w:rsidR="000D0386" w:rsidRPr="00934113" w:rsidRDefault="00845B9A" w:rsidP="00845B9A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845B9A">
                              <w:t>Dedicated full stack developer with 4+ years of experience in academic, research, and start-up settings. Current</w:t>
                            </w:r>
                            <w:r w:rsidR="0032380D">
                              <w:t xml:space="preserve">ly </w:t>
                            </w:r>
                            <w:r w:rsidRPr="00845B9A">
                              <w:t>focus</w:t>
                            </w:r>
                            <w:r w:rsidR="0032380D">
                              <w:t>ing</w:t>
                            </w:r>
                            <w:r w:rsidRPr="00845B9A">
                              <w:t xml:space="preserve"> on </w:t>
                            </w:r>
                            <w:r w:rsidR="0032380D">
                              <w:t>creating</w:t>
                            </w:r>
                            <w:r w:rsidR="00942EFB">
                              <w:t xml:space="preserve"> methods f</w:t>
                            </w:r>
                            <w:r>
                              <w:t>or researchers to visualize and analyze complex</w:t>
                            </w:r>
                            <w:r w:rsidR="00942EFB">
                              <w:t xml:space="preserve">, </w:t>
                            </w:r>
                            <w:r>
                              <w:t>unstructured data</w:t>
                            </w:r>
                            <w:r w:rsidR="0032380D">
                              <w:t xml:space="preserve"> at a medical AI startup</w:t>
                            </w:r>
                            <w:r w:rsidRPr="00845B9A">
                              <w:t>.</w:t>
                            </w:r>
                            <w:r w:rsidR="00942EFB">
                              <w:t xml:space="preserve"> </w:t>
                            </w:r>
                            <w:del w:id="0" w:author="Author">
                              <w:r w:rsidR="00942EFB" w:rsidDel="000635DC">
                                <w:delText>Successfully</w:delText>
                              </w:r>
                              <w:r w:rsidRPr="00845B9A" w:rsidDel="000635DC">
                                <w:delText xml:space="preserve"> developed </w:delText>
                              </w:r>
                              <w:r w:rsidR="0032380D" w:rsidDel="000635DC">
                                <w:delText xml:space="preserve">front-end and back-end programs by streamlining </w:delText>
                              </w:r>
                              <w:r w:rsidRPr="00845B9A" w:rsidDel="000635DC">
                                <w:delText xml:space="preserve">system processes and improve UI/UX. </w:delText>
                              </w:r>
                            </w:del>
                            <w:r w:rsidRPr="00845B9A">
                              <w:t xml:space="preserve">Seeking to further improve technical skills and impact the future of IT as a </w:t>
                            </w:r>
                            <w:r>
                              <w:t>senior developer</w:t>
                            </w:r>
                            <w:r w:rsidRPr="00845B9A">
                              <w:t xml:space="preserve"> at </w:t>
                            </w:r>
                            <w:r w:rsidR="0032380D">
                              <w:t xml:space="preserve">a </w:t>
                            </w:r>
                            <w:r>
                              <w:t>leading tech</w:t>
                            </w:r>
                            <w:r w:rsidR="0019067F">
                              <w:t xml:space="preserve"> </w:t>
                            </w:r>
                            <w:r>
                              <w:t>compan</w:t>
                            </w:r>
                            <w:r w:rsidR="0032380D">
                              <w:t>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78432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49.6pt;margin-top:2.6pt;width:377.2pt;height:102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" filled="f" stroked="f" strokeweight=".5pt">
                <v:textbox>
                  <w:txbxContent>
                    <w:p w14:paraId="21B756F2" w14:textId="21F4D168" w:rsidR="000D0386" w:rsidRPr="00934113" w:rsidRDefault="00845B9A" w:rsidP="00845B9A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845B9A">
                        <w:t>Dedicated full stack developer with 4+ years of experience in academic, research, and start-up settings. Current</w:t>
                      </w:r>
                      <w:r w:rsidR="0032380D">
                        <w:t xml:space="preserve">ly </w:t>
                      </w:r>
                      <w:r w:rsidRPr="00845B9A">
                        <w:t>focus</w:t>
                      </w:r>
                      <w:r w:rsidR="0032380D">
                        <w:t>ing</w:t>
                      </w:r>
                      <w:r w:rsidRPr="00845B9A">
                        <w:t xml:space="preserve"> on </w:t>
                      </w:r>
                      <w:r w:rsidR="0032380D">
                        <w:t>creating</w:t>
                      </w:r>
                      <w:r w:rsidR="00942EFB">
                        <w:t xml:space="preserve"> methods f</w:t>
                      </w:r>
                      <w:r>
                        <w:t>or researchers to visualize and analyze complex</w:t>
                      </w:r>
                      <w:r w:rsidR="00942EFB">
                        <w:t xml:space="preserve">, </w:t>
                      </w:r>
                      <w:r>
                        <w:t>unstructured data</w:t>
                      </w:r>
                      <w:r w:rsidR="0032380D">
                        <w:t xml:space="preserve"> at a medical AI startup</w:t>
                      </w:r>
                      <w:r w:rsidRPr="00845B9A">
                        <w:t>.</w:t>
                      </w:r>
                      <w:r w:rsidR="00942EFB">
                        <w:t xml:space="preserve"> </w:t>
                      </w:r>
                      <w:del w:id="1" w:author="Author">
                        <w:r w:rsidR="00942EFB" w:rsidDel="000635DC">
                          <w:delText>Successfully</w:delText>
                        </w:r>
                        <w:r w:rsidRPr="00845B9A" w:rsidDel="000635DC">
                          <w:delText xml:space="preserve"> developed </w:delText>
                        </w:r>
                        <w:r w:rsidR="0032380D" w:rsidDel="000635DC">
                          <w:delText xml:space="preserve">front-end and back-end programs by streamlining </w:delText>
                        </w:r>
                        <w:r w:rsidRPr="00845B9A" w:rsidDel="000635DC">
                          <w:delText xml:space="preserve">system processes and improve UI/UX. </w:delText>
                        </w:r>
                      </w:del>
                      <w:r w:rsidRPr="00845B9A">
                        <w:t xml:space="preserve">Seeking to further improve technical skills and impact the future of IT as a </w:t>
                      </w:r>
                      <w:r>
                        <w:t>senior developer</w:t>
                      </w:r>
                      <w:r w:rsidRPr="00845B9A">
                        <w:t xml:space="preserve"> at </w:t>
                      </w:r>
                      <w:r w:rsidR="0032380D">
                        <w:t xml:space="preserve">a </w:t>
                      </w:r>
                      <w:r>
                        <w:t>leading tech</w:t>
                      </w:r>
                      <w:r w:rsidR="0019067F">
                        <w:t xml:space="preserve"> </w:t>
                      </w:r>
                      <w:r>
                        <w:t>compan</w:t>
                      </w:r>
                      <w:r w:rsidR="0032380D">
                        <w:t>y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B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65BF7D" wp14:editId="76EF2F41">
                <wp:simplePos x="0" y="0"/>
                <wp:positionH relativeFrom="column">
                  <wp:posOffset>1973580</wp:posOffset>
                </wp:positionH>
                <wp:positionV relativeFrom="paragraph">
                  <wp:posOffset>45720</wp:posOffset>
                </wp:positionV>
                <wp:extent cx="44043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11ECE" id="Straight Connector 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3.6pt" to="502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" strokecolor="#a5a5a5 [3207]" strokeweight=".5pt">
                <v:stroke joinstyle="miter"/>
              </v:line>
            </w:pict>
          </mc:Fallback>
        </mc:AlternateContent>
      </w:r>
      <w:r w:rsidR="00845B9A">
        <w:rPr>
          <w:noProof/>
          <w:color w:val="FFFFFF" w:themeColor="background1"/>
          <w:lang w:eastAsia="en-US"/>
        </w:rPr>
        <w:drawing>
          <wp:anchor distT="0" distB="0" distL="114300" distR="114300" simplePos="0" relativeHeight="251717632" behindDoc="0" locked="0" layoutInCell="1" allowOverlap="1" wp14:anchorId="43BB1547" wp14:editId="68DDAE5F">
            <wp:simplePos x="0" y="0"/>
            <wp:positionH relativeFrom="margin">
              <wp:posOffset>-541020</wp:posOffset>
            </wp:positionH>
            <wp:positionV relativeFrom="paragraph">
              <wp:posOffset>-754380</wp:posOffset>
            </wp:positionV>
            <wp:extent cx="1828800" cy="1828800"/>
            <wp:effectExtent l="0" t="0" r="0" b="0"/>
            <wp:wrapNone/>
            <wp:docPr id="50" name="Picture 5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ircle-cropped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DED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0C3B7D" wp14:editId="12A8B74E">
                <wp:simplePos x="0" y="0"/>
                <wp:positionH relativeFrom="margin">
                  <wp:posOffset>1892935</wp:posOffset>
                </wp:positionH>
                <wp:positionV relativeFrom="paragraph">
                  <wp:posOffset>-259715</wp:posOffset>
                </wp:positionV>
                <wp:extent cx="3249385" cy="4292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38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27CE5" w14:textId="00BAD5F9" w:rsidR="000D0386" w:rsidRPr="007A05FF" w:rsidRDefault="00D749B0" w:rsidP="000D0386">
                            <w:pPr>
                              <w:rPr>
                                <w:color w:val="626462" w:themeColor="text1"/>
                                <w:spacing w:val="4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pacing w:val="40"/>
                                <w:sz w:val="28"/>
                                <w:szCs w:val="32"/>
                              </w:rPr>
                              <w:t>FULL-STACK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C3B7D" id="Text Box 35" o:spid="_x0000_s1027" type="#_x0000_t202" style="position:absolute;margin-left:149.05pt;margin-top:-20.45pt;width:255.85pt;height:33.8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" filled="f" stroked="f" strokeweight=".5pt">
                <v:textbox>
                  <w:txbxContent>
                    <w:p w14:paraId="3F927CE5" w14:textId="00BAD5F9" w:rsidR="000D0386" w:rsidRPr="007A05FF" w:rsidRDefault="00D749B0" w:rsidP="000D0386">
                      <w:pPr>
                        <w:rPr>
                          <w:color w:val="626462" w:themeColor="text1"/>
                          <w:spacing w:val="40"/>
                          <w:sz w:val="28"/>
                          <w:szCs w:val="32"/>
                        </w:rPr>
                      </w:pPr>
                      <w:r>
                        <w:rPr>
                          <w:color w:val="626462" w:themeColor="text1"/>
                          <w:spacing w:val="40"/>
                          <w:sz w:val="28"/>
                          <w:szCs w:val="32"/>
                        </w:rPr>
                        <w:t>FULL-STACK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DED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C398D8" wp14:editId="693F1BEB">
                <wp:simplePos x="0" y="0"/>
                <wp:positionH relativeFrom="margin">
                  <wp:posOffset>1854835</wp:posOffset>
                </wp:positionH>
                <wp:positionV relativeFrom="paragraph">
                  <wp:posOffset>-864235</wp:posOffset>
                </wp:positionV>
                <wp:extent cx="4490114" cy="681943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114" cy="681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F5D37" w14:textId="2128CE3F" w:rsidR="000D0386" w:rsidRPr="007A05FF" w:rsidRDefault="00D749B0" w:rsidP="000D0386">
                            <w:pPr>
                              <w:rPr>
                                <w:color w:val="626462" w:themeColor="text1"/>
                                <w:spacing w:val="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626462" w:themeColor="text1"/>
                                <w:spacing w:val="20"/>
                                <w:sz w:val="80"/>
                                <w:szCs w:val="80"/>
                              </w:rPr>
                              <w:t>CAIO BONI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98D8" id="Text Box 3" o:spid="_x0000_s1028" type="#_x0000_t202" style="position:absolute;margin-left:146.05pt;margin-top:-68.05pt;width:353.55pt;height:53.7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" filled="f" stroked="f" strokeweight=".5pt">
                <v:textbox>
                  <w:txbxContent>
                    <w:p w14:paraId="7E1F5D37" w14:textId="2128CE3F" w:rsidR="000D0386" w:rsidRPr="007A05FF" w:rsidRDefault="00D749B0" w:rsidP="000D0386">
                      <w:pPr>
                        <w:rPr>
                          <w:color w:val="626462" w:themeColor="text1"/>
                          <w:spacing w:val="20"/>
                          <w:sz w:val="80"/>
                          <w:szCs w:val="80"/>
                        </w:rPr>
                      </w:pPr>
                      <w:r>
                        <w:rPr>
                          <w:color w:val="626462" w:themeColor="text1"/>
                          <w:spacing w:val="20"/>
                          <w:sz w:val="80"/>
                          <w:szCs w:val="80"/>
                        </w:rPr>
                        <w:t>CAIO BONI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DE95DD" w14:textId="238F61CC" w:rsidR="00902C7E" w:rsidRDefault="000E0B04">
      <w:r w:rsidRPr="00375BC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050CA44" wp14:editId="3F186CCF">
                <wp:simplePos x="0" y="0"/>
                <wp:positionH relativeFrom="column">
                  <wp:posOffset>-548640</wp:posOffset>
                </wp:positionH>
                <wp:positionV relativeFrom="paragraph">
                  <wp:posOffset>8324117</wp:posOffset>
                </wp:positionV>
                <wp:extent cx="2366010" cy="423545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423545"/>
                          <a:chOff x="0" y="0"/>
                          <a:chExt cx="2366010" cy="424155"/>
                        </a:xfrm>
                      </wpg:grpSpPr>
                      <wps:wsp>
                        <wps:cNvPr id="160" name="TextBox 6"/>
                        <wps:cNvSpPr txBox="1"/>
                        <wps:spPr>
                          <a:xfrm>
                            <a:off x="0" y="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72226" w14:textId="68B8D59E" w:rsidR="00375BC3" w:rsidRPr="00BE6BEC" w:rsidRDefault="00921B45" w:rsidP="00375BC3">
                              <w:pPr>
                                <w:spacing w:after="0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626462" w:themeColor="text1"/>
                                  <w:kern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2" name="TextBox 6"/>
                        <wps:cNvSpPr txBox="1"/>
                        <wps:spPr>
                          <a:xfrm>
                            <a:off x="175260" y="183490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CEC2E8" w14:textId="3804A1E8" w:rsidR="00375BC3" w:rsidRPr="00BE6BEC" w:rsidRDefault="00921B45" w:rsidP="00375BC3">
                              <w:pPr>
                                <w:spacing w:after="0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>English, Portuguese</w:t>
                              </w:r>
                              <w:r w:rsidR="00310C81"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>, Spanish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0CA44" id="Group 95" o:spid="_x0000_s1029" style="position:absolute;margin-left:-43.2pt;margin-top:655.45pt;width:186.3pt;height:33.35pt;z-index:251711488;mso-width-relative:margin;mso-height-relative:margin" coordsize="23660,4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">
                <v:shape id="_x0000_s1030" type="#_x0000_t202" style="position:absolute;width:21907;height:2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" filled="f" stroked="f">
                  <v:textbox>
                    <w:txbxContent>
                      <w:p w14:paraId="5CC72226" w14:textId="68B8D59E" w:rsidR="00375BC3" w:rsidRPr="00BE6BEC" w:rsidRDefault="00921B45" w:rsidP="00375BC3">
                        <w:pPr>
                          <w:spacing w:after="0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626462" w:themeColor="text1"/>
                            <w:kern w:val="24"/>
                          </w:rPr>
                          <w:t>LANGUAGES</w:t>
                        </w:r>
                      </w:p>
                    </w:txbxContent>
                  </v:textbox>
                </v:shape>
                <v:shape id="_x0000_s1031" type="#_x0000_t202" style="position:absolute;left:1752;top:1834;width:21908;height:2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" filled="f" stroked="f">
                  <v:textbox>
                    <w:txbxContent>
                      <w:p w14:paraId="11CEC2E8" w14:textId="3804A1E8" w:rsidR="00375BC3" w:rsidRPr="00BE6BEC" w:rsidRDefault="00921B45" w:rsidP="00375BC3">
                        <w:pPr>
                          <w:spacing w:after="0"/>
                          <w:rPr>
                            <w:color w:val="626462" w:themeColor="text1"/>
                          </w:rPr>
                        </w:pPr>
                        <w:r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>English, Portuguese</w:t>
                        </w:r>
                        <w:r w:rsidR="00310C81"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>, Spanish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B162BA" wp14:editId="6CC7207B">
                <wp:simplePos x="0" y="0"/>
                <wp:positionH relativeFrom="column">
                  <wp:posOffset>-548005</wp:posOffset>
                </wp:positionH>
                <wp:positionV relativeFrom="paragraph">
                  <wp:posOffset>4616449</wp:posOffset>
                </wp:positionV>
                <wp:extent cx="2233930" cy="948267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9482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46E33B" w14:textId="231428CF" w:rsidR="00F74962" w:rsidRDefault="009776E1" w:rsidP="00F74962">
                            <w:pPr>
                              <w:spacing w:after="0" w:line="276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Amazon Web Services (AWS)</w:t>
                            </w:r>
                          </w:p>
                          <w:p w14:paraId="576E53DB" w14:textId="5812B97F" w:rsidR="00CF1D0D" w:rsidRPr="00CF1D0D" w:rsidRDefault="005476E0" w:rsidP="00F74962">
                            <w:pPr>
                              <w:spacing w:after="0" w:line="276" w:lineRule="auto"/>
                            </w:pPr>
                            <w:del w:id="2" w:author="Author">
                              <w:r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Multi use API system connecting to lambdas and EC2s for fast and organized data fetching</w:delText>
                              </w:r>
                              <w:r w:rsidR="0027685A"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.</w:delText>
                              </w:r>
                            </w:del>
                            <w:ins w:id="3" w:author="Author">
                              <w:r w:rsidR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Broad range of experience including serverless</w:t>
                              </w:r>
                              <w:r w:rsidR="000E0B04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and containerized development</w:t>
                              </w:r>
                              <w:r w:rsidR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</w:t>
                              </w:r>
                            </w:ins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62BA" id="TextBox 8" o:spid="_x0000_s1032" type="#_x0000_t202" style="position:absolute;margin-left:-43.15pt;margin-top:363.5pt;width:175.9pt;height:7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" filled="f" stroked="f">
                <v:textbox>
                  <w:txbxContent>
                    <w:p w14:paraId="3446E33B" w14:textId="231428CF" w:rsidR="00F74962" w:rsidRDefault="009776E1" w:rsidP="00F74962">
                      <w:pPr>
                        <w:spacing w:after="0" w:line="276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Amazon Web Services (AWS)</w:t>
                      </w:r>
                    </w:p>
                    <w:p w14:paraId="576E53DB" w14:textId="5812B97F" w:rsidR="00CF1D0D" w:rsidRPr="00CF1D0D" w:rsidRDefault="005476E0" w:rsidP="00F74962">
                      <w:pPr>
                        <w:spacing w:after="0" w:line="276" w:lineRule="auto"/>
                      </w:pPr>
                      <w:del w:id="4" w:author="Author">
                        <w:r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>Multi use API system connecting to lambdas and EC2s for fast and organized data fetching</w:delText>
                        </w:r>
                        <w:r w:rsidR="0027685A"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>.</w:delText>
                        </w:r>
                      </w:del>
                      <w:ins w:id="5" w:author="Author">
                        <w:r w:rsidR="000635DC">
                          <w:rPr>
                            <w:rFonts w:hAnsi="Calibri"/>
                            <w:color w:val="545453"/>
                            <w:kern w:val="24"/>
                          </w:rPr>
                          <w:t>Broad range of experience including serverless</w:t>
                        </w:r>
                        <w:r w:rsidR="000E0B04"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and containerized development</w:t>
                        </w:r>
                        <w:r w:rsidR="000635DC"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0635DC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EBD20" wp14:editId="3EE57C83">
                <wp:simplePos x="0" y="0"/>
                <wp:positionH relativeFrom="column">
                  <wp:posOffset>-555625</wp:posOffset>
                </wp:positionH>
                <wp:positionV relativeFrom="paragraph">
                  <wp:posOffset>5601780</wp:posOffset>
                </wp:positionV>
                <wp:extent cx="2233930" cy="886120"/>
                <wp:effectExtent l="0" t="0" r="0" b="0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886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3A7346" w14:textId="25D28AB1" w:rsidR="00C56037" w:rsidRDefault="00CF1D0D" w:rsidP="00F74962">
                            <w:pPr>
                              <w:spacing w:after="0" w:line="276" w:lineRule="auto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SQL</w:t>
                            </w:r>
                            <w:r w:rsidR="00C56037" w:rsidRPr="00C5603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cr/>
                            </w:r>
                            <w:del w:id="6" w:author="Author">
                              <w:r w:rsidR="005476E0" w:rsidDel="000E0B04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Organized 50+ databases for faster data analys</w:delText>
                              </w:r>
                            </w:del>
                            <w:ins w:id="7" w:author="Author">
                              <w:r w:rsidR="000E0B04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Transforming and integrating complex, messy, domain-specific data sources</w:t>
                              </w:r>
                            </w:ins>
                            <w:del w:id="8" w:author="Author">
                              <w:r w:rsidR="005476E0" w:rsidDel="000E0B04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es.</w:delText>
                              </w:r>
                            </w:del>
                            <w:ins w:id="9" w:author="Author">
                              <w:r w:rsidR="000E0B04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</w:t>
                              </w:r>
                            </w:ins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BD20" id="_x0000_s1033" type="#_x0000_t202" style="position:absolute;margin-left:-43.75pt;margin-top:441.1pt;width:175.9pt;height:6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" filled="f" stroked="f">
                <v:textbox>
                  <w:txbxContent>
                    <w:p w14:paraId="683A7346" w14:textId="25D28AB1" w:rsidR="00C56037" w:rsidRDefault="00CF1D0D" w:rsidP="00F74962">
                      <w:pPr>
                        <w:spacing w:after="0" w:line="276" w:lineRule="auto"/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SQL</w:t>
                      </w:r>
                      <w:r w:rsidR="00C56037" w:rsidRPr="00C5603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cr/>
                      </w:r>
                      <w:del w:id="10" w:author="Author">
                        <w:r w:rsidR="005476E0" w:rsidDel="000E0B04">
                          <w:rPr>
                            <w:rFonts w:hAnsi="Calibri"/>
                            <w:color w:val="545453"/>
                            <w:kern w:val="24"/>
                          </w:rPr>
                          <w:delText>Organized 50+ databases for faster data analys</w:delText>
                        </w:r>
                      </w:del>
                      <w:ins w:id="11" w:author="Author">
                        <w:r w:rsidR="000E0B04">
                          <w:rPr>
                            <w:rFonts w:hAnsi="Calibri"/>
                            <w:color w:val="545453"/>
                            <w:kern w:val="24"/>
                          </w:rPr>
                          <w:t>Transforming and integrating complex, messy, domain-specific data sources</w:t>
                        </w:r>
                      </w:ins>
                      <w:del w:id="12" w:author="Author">
                        <w:r w:rsidR="005476E0" w:rsidDel="000E0B04">
                          <w:rPr>
                            <w:rFonts w:hAnsi="Calibri"/>
                            <w:color w:val="545453"/>
                            <w:kern w:val="24"/>
                          </w:rPr>
                          <w:delText>es.</w:delText>
                        </w:r>
                      </w:del>
                      <w:ins w:id="13" w:author="Author">
                        <w:r w:rsidR="000E0B04"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0635DC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73BB07" wp14:editId="1234E15C">
                <wp:simplePos x="0" y="0"/>
                <wp:positionH relativeFrom="column">
                  <wp:posOffset>-561975</wp:posOffset>
                </wp:positionH>
                <wp:positionV relativeFrom="paragraph">
                  <wp:posOffset>3874977</wp:posOffset>
                </wp:positionV>
                <wp:extent cx="2233930" cy="897255"/>
                <wp:effectExtent l="0" t="0" r="0" b="0"/>
                <wp:wrapNone/>
                <wp:docPr id="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897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A5803F" w14:textId="03B89D9F" w:rsidR="00934113" w:rsidRDefault="00CF1D0D" w:rsidP="00F74962">
                            <w:pPr>
                              <w:spacing w:after="0" w:line="276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Python</w:t>
                            </w:r>
                          </w:p>
                          <w:p w14:paraId="65339CFE" w14:textId="709AF843" w:rsidR="00F74962" w:rsidRDefault="00CC4939" w:rsidP="00F74962">
                            <w:pPr>
                              <w:spacing w:after="0" w:line="276" w:lineRule="auto"/>
                            </w:pPr>
                            <w:del w:id="14" w:author="Author">
                              <w:r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Scraped multiple webpages. Utilized libraries such as pandas for better data visualization</w:delText>
                              </w:r>
                            </w:del>
                            <w:ins w:id="15" w:author="Author">
                              <w:r w:rsidR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Data visualization and workflow automation</w:t>
                              </w:r>
                            </w:ins>
                            <w:del w:id="16" w:author="Author">
                              <w:r w:rsidR="0027685A"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B07" id="_x0000_s1034" type="#_x0000_t202" style="position:absolute;margin-left:-44.25pt;margin-top:305.1pt;width:175.9pt;height:7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" filled="f" stroked="f">
                <v:textbox>
                  <w:txbxContent>
                    <w:p w14:paraId="53A5803F" w14:textId="03B89D9F" w:rsidR="00934113" w:rsidRDefault="00CF1D0D" w:rsidP="00F74962">
                      <w:pPr>
                        <w:spacing w:after="0" w:line="276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Python</w:t>
                      </w:r>
                    </w:p>
                    <w:p w14:paraId="65339CFE" w14:textId="709AF843" w:rsidR="00F74962" w:rsidRDefault="00CC4939" w:rsidP="00F74962">
                      <w:pPr>
                        <w:spacing w:after="0" w:line="276" w:lineRule="auto"/>
                      </w:pPr>
                      <w:del w:id="17" w:author="Author">
                        <w:r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>Scraped multiple webpages. Utilized libraries such as pandas for better data visualization</w:delText>
                        </w:r>
                      </w:del>
                      <w:ins w:id="18" w:author="Author">
                        <w:r w:rsidR="000635DC">
                          <w:rPr>
                            <w:rFonts w:hAnsi="Calibri"/>
                            <w:color w:val="545453"/>
                            <w:kern w:val="24"/>
                          </w:rPr>
                          <w:t>Data visualization and workflow automation</w:t>
                        </w:r>
                      </w:ins>
                      <w:del w:id="19" w:author="Author">
                        <w:r w:rsidR="0027685A"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>.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  <w:r w:rsidR="002253C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296C" wp14:editId="1C82AE26">
                <wp:simplePos x="0" y="0"/>
                <wp:positionH relativeFrom="margin">
                  <wp:posOffset>-590550</wp:posOffset>
                </wp:positionH>
                <wp:positionV relativeFrom="paragraph">
                  <wp:posOffset>967105</wp:posOffset>
                </wp:positionV>
                <wp:extent cx="1343660" cy="3816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16FD" w14:textId="77777777" w:rsidR="00D51397" w:rsidRPr="000D0386" w:rsidRDefault="00D51397" w:rsidP="000D0386">
                            <w:pP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296C" id="Text Box 12" o:spid="_x0000_s1035" type="#_x0000_t202" style="position:absolute;margin-left:-46.5pt;margin-top:76.15pt;width:105.8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" filled="f" stroked="f" strokeweight=".5pt">
                <v:textbox>
                  <w:txbxContent>
                    <w:p w14:paraId="68A916FD" w14:textId="77777777" w:rsidR="00D51397" w:rsidRPr="000D0386" w:rsidRDefault="00D51397" w:rsidP="000D0386">
                      <w:pPr>
                        <w:rPr>
                          <w:color w:val="626462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626462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3C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E5573" wp14:editId="4EA7A1E8">
                <wp:simplePos x="0" y="0"/>
                <wp:positionH relativeFrom="column">
                  <wp:posOffset>-487680</wp:posOffset>
                </wp:positionH>
                <wp:positionV relativeFrom="paragraph">
                  <wp:posOffset>1269365</wp:posOffset>
                </wp:positionV>
                <wp:extent cx="20269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A69AE" id="Straight Connector 1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99.95pt" to="121.2pt,9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" strokecolor="#a5a5a5 [3207]" strokeweight=".5pt">
                <v:stroke joinstyle="miter"/>
              </v:line>
            </w:pict>
          </mc:Fallback>
        </mc:AlternateContent>
      </w:r>
      <w:r w:rsidR="002253C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9AD0B1" wp14:editId="5934F3A0">
                <wp:simplePos x="0" y="0"/>
                <wp:positionH relativeFrom="page">
                  <wp:posOffset>2694940</wp:posOffset>
                </wp:positionH>
                <wp:positionV relativeFrom="page">
                  <wp:posOffset>8926830</wp:posOffset>
                </wp:positionV>
                <wp:extent cx="4700905" cy="749300"/>
                <wp:effectExtent l="0" t="0" r="2349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905" cy="749300"/>
                          <a:chOff x="15240" y="56742"/>
                          <a:chExt cx="4700905" cy="851602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107950" y="384337"/>
                            <a:ext cx="4608195" cy="93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240" y="56742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8FCEC" w14:textId="77777777" w:rsidR="00156724" w:rsidRPr="000D0386" w:rsidRDefault="00156724" w:rsidP="000D0386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2" name="Group 482"/>
                        <wpg:cNvGrpSpPr/>
                        <wpg:grpSpPr>
                          <a:xfrm>
                            <a:off x="281940" y="432298"/>
                            <a:ext cx="3699803" cy="476046"/>
                            <a:chOff x="268328" y="-596865"/>
                            <a:chExt cx="3700300" cy="476416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268328" y="-596865"/>
                              <a:ext cx="370030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84569" w14:textId="2DEDB612" w:rsidR="00CD7810" w:rsidRPr="00AD2520" w:rsidRDefault="0027685A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>BACHELOR OF SCIENCE</w:t>
                                </w:r>
                                <w:r w:rsidR="00921B45"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 </w:t>
                                </w:r>
                                <w:r w:rsidR="00CD6945">
                                  <w:rPr>
                                    <w:color w:val="626462" w:themeColor="text1"/>
                                  </w:rPr>
                                  <w:t xml:space="preserve">/ </w:t>
                                </w:r>
                                <w:r w:rsidR="00921B45">
                                  <w:rPr>
                                    <w:color w:val="626462" w:themeColor="text1"/>
                                  </w:rPr>
                                  <w:t>Biophysics,</w:t>
                                </w:r>
                                <w:r>
                                  <w:rPr>
                                    <w:color w:val="626462" w:themeColor="text1"/>
                                  </w:rPr>
                                  <w:t xml:space="preserve"> Informatics Minor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275949" y="-432731"/>
                              <a:ext cx="3625702" cy="312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94551" w14:textId="6C904122" w:rsidR="00C5797F" w:rsidRPr="00C5797F" w:rsidRDefault="00063844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University</w:t>
                                </w:r>
                                <w:r w:rsidR="00CD6945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 xml:space="preserve"> of Washington</w:t>
                                </w:r>
                                <w:r w:rsidR="00CB693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, Seattle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3315619" y="526087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50473" w14:textId="01D765EF" w:rsidR="00CD7810" w:rsidRPr="00AD2520" w:rsidRDefault="00CB6930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June </w:t>
                              </w:r>
                              <w:r w:rsidR="00921B45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201</w:t>
                              </w:r>
                              <w:r w:rsidR="004219BF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AD0B1" id="Group 1" o:spid="_x0000_s1036" style="position:absolute;margin-left:212.2pt;margin-top:702.9pt;width:370.15pt;height:59pt;z-index:251665408;mso-position-horizontal-relative:page;mso-position-vertical-relative:page;mso-width-relative:margin;mso-height-relative:margin" coordorigin="152,567" coordsize="47009,8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">
                <v:line id="Straight Connector 4" o:spid="_x0000_s1037" style="position:absolute;flip:y;visibility:visible;mso-wrap-style:square" from="1079,3843" to="47161,3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" strokecolor="#a5a5a5 [3207]" strokeweight=".5pt">
                  <v:stroke joinstyle="miter"/>
                </v:line>
                <v:shape id="Text Box 5" o:spid="_x0000_s1038" type="#_x0000_t202" style="position:absolute;left:152;top:567;width:26791;height:4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08E8FCEC" w14:textId="77777777" w:rsidR="00156724" w:rsidRPr="000D0386" w:rsidRDefault="00156724" w:rsidP="000D0386">
                        <w:pPr>
                          <w:rPr>
                            <w:color w:val="626462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group id="Group 482" o:spid="_x0000_s1039" style="position:absolute;left:2819;top:4322;width:36998;height:4761" coordorigin="2683,-5968" coordsize="37003,4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1zz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">
                  <v:shape id="Text Box 483" o:spid="_x0000_s1040" type="#_x0000_t202" style="position:absolute;left:2683;top:-5968;width:37003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" filled="f" stroked="f" strokeweight=".5pt">
                    <v:textbox>
                      <w:txbxContent>
                        <w:p w14:paraId="54F84569" w14:textId="2DEDB612" w:rsidR="00CD7810" w:rsidRPr="00AD2520" w:rsidRDefault="0027685A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>BACHELOR OF SCIENCE</w:t>
                          </w:r>
                          <w:r w:rsidR="00921B45"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 </w:t>
                          </w:r>
                          <w:r w:rsidR="00CD6945">
                            <w:rPr>
                              <w:color w:val="626462" w:themeColor="text1"/>
                            </w:rPr>
                            <w:t xml:space="preserve">/ </w:t>
                          </w:r>
                          <w:r w:rsidR="00921B45">
                            <w:rPr>
                              <w:color w:val="626462" w:themeColor="text1"/>
                            </w:rPr>
                            <w:t>Biophysics,</w:t>
                          </w:r>
                          <w:r>
                            <w:rPr>
                              <w:color w:val="626462" w:themeColor="text1"/>
                            </w:rPr>
                            <w:t xml:space="preserve"> Informatics Minor</w:t>
                          </w:r>
                        </w:p>
                      </w:txbxContent>
                    </v:textbox>
                  </v:shape>
                  <v:shape id="Text Box 484" o:spid="_x0000_s1041" type="#_x0000_t202" style="position:absolute;left:2759;top:-4327;width:36257;height:3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" filled="f" stroked="f" strokeweight=".5pt">
                    <v:textbox>
                      <w:txbxContent>
                        <w:p w14:paraId="59A94551" w14:textId="6C904122" w:rsidR="00C5797F" w:rsidRPr="00C5797F" w:rsidRDefault="00063844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University</w:t>
                          </w:r>
                          <w:r w:rsidR="00CD6945">
                            <w:rPr>
                              <w:i/>
                              <w:iCs/>
                              <w:color w:val="626462" w:themeColor="text1"/>
                            </w:rPr>
                            <w:t xml:space="preserve"> of Washington</w:t>
                          </w:r>
                          <w:r w:rsidR="00CB6930">
                            <w:rPr>
                              <w:i/>
                              <w:iCs/>
                              <w:color w:val="626462" w:themeColor="text1"/>
                            </w:rPr>
                            <w:t>, Seattle</w:t>
                          </w:r>
                        </w:p>
                      </w:txbxContent>
                    </v:textbox>
                  </v:shape>
                </v:group>
                <v:shape id="Text Box 7" o:spid="_x0000_s1042" type="#_x0000_t202" style="position:absolute;left:33156;top:5260;width:10953;height:3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0DE50473" w14:textId="01D765EF" w:rsidR="00CD7810" w:rsidRPr="00AD2520" w:rsidRDefault="00CB6930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text1"/>
                          </w:rPr>
                          <w:t xml:space="preserve">June </w:t>
                        </w:r>
                        <w:r w:rsidR="00921B45">
                          <w:rPr>
                            <w:b/>
                            <w:bCs/>
                            <w:color w:val="626462" w:themeColor="text1"/>
                          </w:rPr>
                          <w:t>201</w:t>
                        </w:r>
                        <w:r w:rsidR="004219BF">
                          <w:rPr>
                            <w:b/>
                            <w:bCs/>
                            <w:color w:val="626462" w:themeColor="text1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253C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0B19BCE" wp14:editId="59EE8B28">
                <wp:simplePos x="0" y="0"/>
                <wp:positionH relativeFrom="page">
                  <wp:posOffset>2762885</wp:posOffset>
                </wp:positionH>
                <wp:positionV relativeFrom="page">
                  <wp:posOffset>7583805</wp:posOffset>
                </wp:positionV>
                <wp:extent cx="4718685" cy="1331595"/>
                <wp:effectExtent l="0" t="0" r="0" b="19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685" cy="1331595"/>
                          <a:chOff x="-130968" y="12697"/>
                          <a:chExt cx="4718843" cy="877505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-130968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CFC2E" w14:textId="57CA6057" w:rsidR="007F52B6" w:rsidRPr="00B84E31" w:rsidRDefault="00921B45" w:rsidP="007F52B6">
                              <w:pPr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RESEARCH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6808" y="121103"/>
                            <a:ext cx="3363595" cy="225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326D0" w14:textId="6569A368" w:rsidR="007F52B6" w:rsidRPr="00B84E31" w:rsidRDefault="004219BF" w:rsidP="007F52B6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Nanopore Research Lab / University of Washington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727" y="307545"/>
                            <a:ext cx="4518025" cy="582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4B295" w14:textId="2B4C1364" w:rsidR="007F52B6" w:rsidRDefault="00D85EFD" w:rsidP="007F52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Collaborated with researchers within the team</w:t>
                              </w:r>
                              <w:r w:rsidR="006021D5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r w:rsidR="009151EE">
                                <w:rPr>
                                  <w:color w:val="626462" w:themeColor="text1"/>
                                </w:rPr>
                                <w:t>to develop</w:t>
                              </w:r>
                              <w:r w:rsidR="006021D5">
                                <w:rPr>
                                  <w:color w:val="626462" w:themeColor="text1"/>
                                </w:rPr>
                                <w:t xml:space="preserve"> a </w:t>
                              </w:r>
                              <w:r w:rsidR="009534C7">
                                <w:rPr>
                                  <w:color w:val="626462" w:themeColor="text1"/>
                                </w:rPr>
                                <w:t>SQL</w:t>
                              </w:r>
                              <w:r w:rsidR="00E858FA">
                                <w:rPr>
                                  <w:color w:val="626462" w:themeColor="text1"/>
                                </w:rPr>
                                <w:t xml:space="preserve"> program that allowed for </w:t>
                              </w:r>
                              <w:r w:rsidR="006021D5">
                                <w:rPr>
                                  <w:color w:val="626462" w:themeColor="text1"/>
                                </w:rPr>
                                <w:t xml:space="preserve">3x </w:t>
                              </w:r>
                              <w:r w:rsidR="00E858FA">
                                <w:rPr>
                                  <w:color w:val="626462" w:themeColor="text1"/>
                                </w:rPr>
                                <w:t xml:space="preserve">faster </w:t>
                              </w:r>
                              <w:r>
                                <w:rPr>
                                  <w:color w:val="626462" w:themeColor="text1"/>
                                </w:rPr>
                                <w:t xml:space="preserve">data fetching </w:t>
                              </w:r>
                              <w:r w:rsidR="005A452E">
                                <w:rPr>
                                  <w:color w:val="626462" w:themeColor="text1"/>
                                </w:rPr>
                                <w:t>within our database</w:t>
                              </w:r>
                              <w:r w:rsidR="006021D5">
                                <w:rPr>
                                  <w:color w:val="626462" w:themeColor="text1"/>
                                </w:rPr>
                                <w:t xml:space="preserve">. </w:t>
                              </w:r>
                            </w:p>
                            <w:p w14:paraId="44985016" w14:textId="149671E5" w:rsidR="009534C7" w:rsidRPr="007F52B6" w:rsidRDefault="009534C7" w:rsidP="007F52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 xml:space="preserve">Set up 50+ nanopore sequencing experiments </w:t>
                              </w:r>
                              <w:r w:rsidR="0027685A">
                                <w:rPr>
                                  <w:color w:val="626462" w:themeColor="text1"/>
                                </w:rPr>
                                <w:t>to</w:t>
                              </w:r>
                              <w:r>
                                <w:rPr>
                                  <w:color w:val="626462" w:themeColor="text1"/>
                                </w:rPr>
                                <w:t xml:space="preserve"> decode ion current signals and sequence DNA</w:t>
                              </w:r>
                              <w:r w:rsidR="0027685A">
                                <w:rPr>
                                  <w:color w:val="626462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101340" y="12697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3E0BC" w14:textId="0802B105" w:rsidR="007F52B6" w:rsidRPr="00B84E31" w:rsidRDefault="00D452D8" w:rsidP="00C37F2D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Mar 201</w:t>
                              </w:r>
                              <w:r w:rsidR="004219BF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– Sep 201</w:t>
                              </w:r>
                              <w:r w:rsidR="004219BF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19BCE" id="Group 44" o:spid="_x0000_s1043" style="position:absolute;margin-left:217.55pt;margin-top:597.15pt;width:371.55pt;height:104.85pt;z-index:251716608;mso-position-horizontal-relative:page;mso-position-vertical-relative:page;mso-width-relative:margin;mso-height-relative:margin" coordorigin="-1309,126" coordsize="47188,8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">
                <v:shape id="Text Box 45" o:spid="_x0000_s1044" type="#_x0000_t202" style="position:absolute;left:-1309;top:127;width:33635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0E5CFC2E" w14:textId="57CA6057" w:rsidR="007F52B6" w:rsidRPr="00B84E31" w:rsidRDefault="00921B45" w:rsidP="007F52B6">
                        <w:pPr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RESEARCH ASSISTANT</w:t>
                        </w:r>
                      </w:p>
                    </w:txbxContent>
                  </v:textbox>
                </v:shape>
                <v:shape id="Text Box 46" o:spid="_x0000_s1045" type="#_x0000_t202" style="position:absolute;left:368;top:1211;width:33636;height:2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04326D0" w14:textId="6569A368" w:rsidR="007F52B6" w:rsidRPr="00B84E31" w:rsidRDefault="004219BF" w:rsidP="007F52B6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Nanopore Research Lab / University of Washington</w:t>
                        </w:r>
                      </w:p>
                    </w:txbxContent>
                  </v:textbox>
                </v:shape>
                <v:shape id="Text Box 47" o:spid="_x0000_s1046" type="#_x0000_t202" style="position:absolute;left:47;top:3075;width:45180;height:5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4B34B295" w14:textId="2B4C1364" w:rsidR="007F52B6" w:rsidRDefault="00D85EFD" w:rsidP="007F52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Collaborated with researchers within the team</w:t>
                        </w:r>
                        <w:r w:rsidR="006021D5">
                          <w:rPr>
                            <w:color w:val="626462" w:themeColor="text1"/>
                          </w:rPr>
                          <w:t xml:space="preserve"> </w:t>
                        </w:r>
                        <w:r w:rsidR="009151EE">
                          <w:rPr>
                            <w:color w:val="626462" w:themeColor="text1"/>
                          </w:rPr>
                          <w:t>to develop</w:t>
                        </w:r>
                        <w:r w:rsidR="006021D5">
                          <w:rPr>
                            <w:color w:val="626462" w:themeColor="text1"/>
                          </w:rPr>
                          <w:t xml:space="preserve"> a </w:t>
                        </w:r>
                        <w:r w:rsidR="009534C7">
                          <w:rPr>
                            <w:color w:val="626462" w:themeColor="text1"/>
                          </w:rPr>
                          <w:t>SQL</w:t>
                        </w:r>
                        <w:r w:rsidR="00E858FA">
                          <w:rPr>
                            <w:color w:val="626462" w:themeColor="text1"/>
                          </w:rPr>
                          <w:t xml:space="preserve"> program that allowed for </w:t>
                        </w:r>
                        <w:r w:rsidR="006021D5">
                          <w:rPr>
                            <w:color w:val="626462" w:themeColor="text1"/>
                          </w:rPr>
                          <w:t xml:space="preserve">3x </w:t>
                        </w:r>
                        <w:r w:rsidR="00E858FA">
                          <w:rPr>
                            <w:color w:val="626462" w:themeColor="text1"/>
                          </w:rPr>
                          <w:t xml:space="preserve">faster </w:t>
                        </w:r>
                        <w:r>
                          <w:rPr>
                            <w:color w:val="626462" w:themeColor="text1"/>
                          </w:rPr>
                          <w:t xml:space="preserve">data fetching </w:t>
                        </w:r>
                        <w:r w:rsidR="005A452E">
                          <w:rPr>
                            <w:color w:val="626462" w:themeColor="text1"/>
                          </w:rPr>
                          <w:t>within our database</w:t>
                        </w:r>
                        <w:r w:rsidR="006021D5">
                          <w:rPr>
                            <w:color w:val="626462" w:themeColor="text1"/>
                          </w:rPr>
                          <w:t xml:space="preserve">. </w:t>
                        </w:r>
                      </w:p>
                      <w:p w14:paraId="44985016" w14:textId="149671E5" w:rsidR="009534C7" w:rsidRPr="007F52B6" w:rsidRDefault="009534C7" w:rsidP="007F52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 xml:space="preserve">Set up 50+ nanopore sequencing experiments </w:t>
                        </w:r>
                        <w:r w:rsidR="0027685A">
                          <w:rPr>
                            <w:color w:val="626462" w:themeColor="text1"/>
                          </w:rPr>
                          <w:t>to</w:t>
                        </w:r>
                        <w:r>
                          <w:rPr>
                            <w:color w:val="626462" w:themeColor="text1"/>
                          </w:rPr>
                          <w:t xml:space="preserve"> decode ion current signals and sequence DNA</w:t>
                        </w:r>
                        <w:r w:rsidR="0027685A">
                          <w:rPr>
                            <w:color w:val="626462" w:themeColor="text1"/>
                          </w:rPr>
                          <w:t>.</w:t>
                        </w:r>
                      </w:p>
                    </w:txbxContent>
                  </v:textbox>
                </v:shape>
                <v:shape id="Text Box 48" o:spid="_x0000_s1047" type="#_x0000_t202" style="position:absolute;left:31013;top:126;width:14865;height:2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3FB3E0BC" w14:textId="0802B105" w:rsidR="007F52B6" w:rsidRPr="00B84E31" w:rsidRDefault="00D452D8" w:rsidP="00C37F2D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Mar 201</w:t>
                        </w:r>
                        <w:r w:rsidR="004219BF">
                          <w:rPr>
                            <w:b/>
                            <w:bCs/>
                            <w:color w:val="777573" w:themeColor="text2"/>
                          </w:rPr>
                          <w:t>8</w:t>
                        </w:r>
                        <w:r>
                          <w:rPr>
                            <w:b/>
                            <w:bCs/>
                            <w:color w:val="777573" w:themeColor="text2"/>
                          </w:rPr>
                          <w:t xml:space="preserve"> – Sep 201</w:t>
                        </w:r>
                        <w:r w:rsidR="004219BF">
                          <w:rPr>
                            <w:b/>
                            <w:bCs/>
                            <w:color w:val="777573" w:themeColor="text2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253C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943D5F" wp14:editId="76708E14">
                <wp:simplePos x="0" y="0"/>
                <wp:positionH relativeFrom="page">
                  <wp:posOffset>2762885</wp:posOffset>
                </wp:positionH>
                <wp:positionV relativeFrom="page">
                  <wp:posOffset>5515610</wp:posOffset>
                </wp:positionV>
                <wp:extent cx="4652645" cy="1955165"/>
                <wp:effectExtent l="0" t="0" r="0" b="69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645" cy="1955165"/>
                          <a:chOff x="-135730" y="21431"/>
                          <a:chExt cx="4653725" cy="1955324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-135730" y="21431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742F2" w14:textId="3313986F" w:rsidR="00164DE9" w:rsidRPr="00B84E31" w:rsidRDefault="00921B45" w:rsidP="00164DE9">
                              <w:pPr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BIOINFORMATICS SOFTWARE</w:t>
                              </w:r>
                              <w:r w:rsidR="00D749B0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ENGINEER</w:t>
                              </w:r>
                              <w:r w:rsidR="00D54988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620" y="18669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A697D" w14:textId="67639142" w:rsidR="00164DE9" w:rsidRPr="00B84E31" w:rsidRDefault="00D749B0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Omic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 / </w:t>
                              </w: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Seattle</w:t>
                              </w:r>
                              <w:r w:rsidR="009D4AE4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, 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-30" y="476250"/>
                            <a:ext cx="4518025" cy="150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3202F" w14:textId="185ABADE" w:rsidR="00D749B0" w:rsidRDefault="009534C7" w:rsidP="00D749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 xml:space="preserve">Designed </w:t>
                              </w:r>
                              <w:r w:rsidR="009D4AE4">
                                <w:rPr>
                                  <w:color w:val="626462" w:themeColor="text1"/>
                                </w:rPr>
                                <w:t xml:space="preserve">a </w:t>
                              </w:r>
                              <w:r>
                                <w:rPr>
                                  <w:color w:val="626462" w:themeColor="text1"/>
                                </w:rPr>
                                <w:t>schema for</w:t>
                              </w:r>
                              <w:r w:rsidR="009D4AE4">
                                <w:rPr>
                                  <w:color w:val="626462" w:themeColor="text1"/>
                                </w:rPr>
                                <w:t xml:space="preserve"> health-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 xml:space="preserve">related activities based on </w:t>
                              </w:r>
                              <w:r w:rsidR="009D4AE4">
                                <w:rPr>
                                  <w:color w:val="626462" w:themeColor="text1"/>
                                </w:rPr>
                                <w:t>genetic information while collaborating with geneticist and developers.</w:t>
                              </w:r>
                            </w:p>
                            <w:p w14:paraId="7101D383" w14:textId="3E40273C" w:rsidR="007065D2" w:rsidRPr="007065D2" w:rsidRDefault="007065D2" w:rsidP="007065D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Scraped and dockerized 30+ bioinformatics tools for development.</w:t>
                              </w:r>
                            </w:p>
                            <w:p w14:paraId="3B9BA296" w14:textId="0CA499E0" w:rsidR="00802270" w:rsidRDefault="009D4AE4" w:rsidP="00D749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Streamlined</w:t>
                              </w:r>
                              <w:r w:rsidR="00802270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626462" w:themeColor="text1"/>
                                </w:rPr>
                                <w:t>CSV files</w:t>
                              </w:r>
                              <w:r w:rsidR="00802270">
                                <w:rPr>
                                  <w:color w:val="626462" w:themeColor="text1"/>
                                </w:rPr>
                                <w:t xml:space="preserve"> using </w:t>
                              </w:r>
                              <w:r w:rsidR="0027685A">
                                <w:rPr>
                                  <w:color w:val="626462" w:themeColor="text1"/>
                                </w:rPr>
                                <w:t>PostgreSQL</w:t>
                              </w:r>
                              <w:r w:rsidR="00D85EFD">
                                <w:rPr>
                                  <w:color w:val="626462" w:themeColor="text1"/>
                                </w:rPr>
                                <w:t xml:space="preserve"> to </w:t>
                              </w:r>
                              <w:r w:rsidR="007065D2">
                                <w:rPr>
                                  <w:color w:val="626462" w:themeColor="text1"/>
                                </w:rPr>
                                <w:t xml:space="preserve">match </w:t>
                              </w:r>
                              <w:r w:rsidR="00802270">
                                <w:rPr>
                                  <w:color w:val="626462" w:themeColor="text1"/>
                                </w:rPr>
                                <w:t>genotype</w:t>
                              </w:r>
                              <w:r w:rsidR="007065D2">
                                <w:rPr>
                                  <w:color w:val="626462" w:themeColor="text1"/>
                                </w:rPr>
                                <w:t>s</w:t>
                              </w:r>
                              <w:r w:rsidR="00D85EFD">
                                <w:rPr>
                                  <w:color w:val="626462" w:themeColor="text1"/>
                                </w:rPr>
                                <w:t xml:space="preserve">, </w:t>
                              </w:r>
                              <w:r w:rsidR="00802270">
                                <w:rPr>
                                  <w:color w:val="626462" w:themeColor="text1"/>
                                </w:rPr>
                                <w:t>phenotyp</w:t>
                              </w:r>
                              <w:r w:rsidR="007065D2">
                                <w:rPr>
                                  <w:color w:val="626462" w:themeColor="text1"/>
                                </w:rPr>
                                <w:t>es</w:t>
                              </w:r>
                              <w:r w:rsidR="00D85EFD">
                                <w:rPr>
                                  <w:color w:val="626462" w:themeColor="text1"/>
                                </w:rPr>
                                <w:t>, and their corresponding datapoints</w:t>
                              </w:r>
                              <w:del w:id="20" w:author="Author">
                                <w:r w:rsidR="007065D2" w:rsidDel="000E0B04">
                                  <w:rPr>
                                    <w:color w:val="626462" w:themeColor="text1"/>
                                  </w:rPr>
                                  <w:delText xml:space="preserve"> 60%</w:delText>
                                </w:r>
                                <w:r w:rsidR="00D85EFD" w:rsidDel="000E0B04">
                                  <w:rPr>
                                    <w:color w:val="626462" w:themeColor="text1"/>
                                  </w:rPr>
                                  <w:delText xml:space="preserve"> faster</w:delText>
                                </w:r>
                              </w:del>
                              <w:r w:rsidR="00D85EFD">
                                <w:rPr>
                                  <w:color w:val="626462" w:themeColor="text1"/>
                                </w:rPr>
                                <w:t>.</w:t>
                              </w:r>
                            </w:p>
                            <w:p w14:paraId="527955D9" w14:textId="0780AF36" w:rsidR="00802270" w:rsidRPr="00D749B0" w:rsidRDefault="00802270" w:rsidP="00D749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 xml:space="preserve">Redesigned the initial UI/UX of </w:t>
                              </w:r>
                              <w:r w:rsidR="007065D2">
                                <w:rPr>
                                  <w:color w:val="626462" w:themeColor="text1"/>
                                </w:rPr>
                                <w:t>our web</w:t>
                              </w:r>
                              <w:r>
                                <w:rPr>
                                  <w:color w:val="626462" w:themeColor="text1"/>
                                </w:rPr>
                                <w:t xml:space="preserve"> application </w:t>
                              </w:r>
                              <w:r w:rsidR="00D85EFD">
                                <w:rPr>
                                  <w:color w:val="626462" w:themeColor="text1"/>
                                </w:rPr>
                                <w:t>with</w:t>
                              </w:r>
                              <w:r>
                                <w:rPr>
                                  <w:color w:val="626462" w:themeColor="text1"/>
                                </w:rPr>
                                <w:t xml:space="preserve"> React</w:t>
                              </w:r>
                              <w:r w:rsidR="00D85EFD">
                                <w:rPr>
                                  <w:color w:val="626462" w:themeColor="text1"/>
                                </w:rPr>
                                <w:t>, creating a captivating and user-friendly interface.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10932" y="25441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65571" w14:textId="708C3FF8" w:rsidR="00164DE9" w:rsidRPr="00B84E31" w:rsidRDefault="007F52B6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Feb 2019 – </w:t>
                              </w:r>
                              <w:r w:rsidR="00D54988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Jul</w:t>
                              </w: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43D5F" id="Group 34" o:spid="_x0000_s1048" style="position:absolute;margin-left:217.55pt;margin-top:434.3pt;width:366.35pt;height:153.95pt;z-index:251683840;mso-position-horizontal-relative:page;mso-position-vertical-relative:page;mso-width-relative:margin;mso-height-relative:margin" coordorigin="-1357,214" coordsize="46537,19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">
                <v:shape id="Text Box 20" o:spid="_x0000_s1049" type="#_x0000_t202" style="position:absolute;left:-1357;top:214;width:33635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0ED742F2" w14:textId="3313986F" w:rsidR="00164DE9" w:rsidRPr="00B84E31" w:rsidRDefault="00921B45" w:rsidP="00164DE9">
                        <w:pPr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BIOINFORMATICS SOFTWARE</w:t>
                        </w:r>
                        <w:r w:rsidR="00D749B0">
                          <w:rPr>
                            <w:b/>
                            <w:bCs/>
                            <w:color w:val="777573" w:themeColor="text2"/>
                          </w:rPr>
                          <w:t xml:space="preserve"> ENGINEER</w:t>
                        </w:r>
                        <w:r w:rsidR="00D54988">
                          <w:rPr>
                            <w:b/>
                            <w:bCs/>
                            <w:color w:val="777573" w:themeColor="text2"/>
                          </w:rPr>
                          <w:t xml:space="preserve"> INTERN</w:t>
                        </w:r>
                      </w:p>
                    </w:txbxContent>
                  </v:textbox>
                </v:shape>
                <v:shape id="Text Box 21" o:spid="_x0000_s1050" type="#_x0000_t202" style="position:absolute;left:76;top:1866;width:33636;height:2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100A697D" w14:textId="67639142" w:rsidR="00164DE9" w:rsidRPr="00B84E31" w:rsidRDefault="00D749B0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Omic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 xml:space="preserve"> / </w:t>
                        </w: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Seattle</w:t>
                        </w:r>
                        <w:r w:rsidR="009D4AE4">
                          <w:rPr>
                            <w:i/>
                            <w:iCs/>
                            <w:color w:val="777573" w:themeColor="text2"/>
                          </w:rPr>
                          <w:t>, WA</w:t>
                        </w:r>
                      </w:p>
                    </w:txbxContent>
                  </v:textbox>
                </v:shape>
                <v:shape id="Text Box 58" o:spid="_x0000_s1051" type="#_x0000_t202" style="position:absolute;top:4762;width:45179;height:1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" filled="f" stroked="f" strokeweight=".5pt">
                  <v:textbox style="mso-fit-shape-to-text:t">
                    <w:txbxContent>
                      <w:p w14:paraId="2583202F" w14:textId="185ABADE" w:rsidR="00D749B0" w:rsidRDefault="009534C7" w:rsidP="00D749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 xml:space="preserve">Designed </w:t>
                        </w:r>
                        <w:r w:rsidR="009D4AE4">
                          <w:rPr>
                            <w:color w:val="626462" w:themeColor="text1"/>
                          </w:rPr>
                          <w:t xml:space="preserve">a </w:t>
                        </w:r>
                        <w:r>
                          <w:rPr>
                            <w:color w:val="626462" w:themeColor="text1"/>
                          </w:rPr>
                          <w:t>schema for</w:t>
                        </w:r>
                        <w:r w:rsidR="009D4AE4">
                          <w:rPr>
                            <w:color w:val="626462" w:themeColor="text1"/>
                          </w:rPr>
                          <w:t xml:space="preserve"> health-</w:t>
                        </w:r>
                        <w:r w:rsidR="00320DED">
                          <w:rPr>
                            <w:color w:val="626462" w:themeColor="text1"/>
                          </w:rPr>
                          <w:t xml:space="preserve">related activities based on </w:t>
                        </w:r>
                        <w:r w:rsidR="009D4AE4">
                          <w:rPr>
                            <w:color w:val="626462" w:themeColor="text1"/>
                          </w:rPr>
                          <w:t>genetic information while collaborating with geneticist and developers.</w:t>
                        </w:r>
                      </w:p>
                      <w:p w14:paraId="7101D383" w14:textId="3E40273C" w:rsidR="007065D2" w:rsidRPr="007065D2" w:rsidRDefault="007065D2" w:rsidP="007065D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Scraped and dockerized 30+ bioinformatics tools for development.</w:t>
                        </w:r>
                      </w:p>
                      <w:p w14:paraId="3B9BA296" w14:textId="0CA499E0" w:rsidR="00802270" w:rsidRDefault="009D4AE4" w:rsidP="00D749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Streamlined</w:t>
                        </w:r>
                        <w:r w:rsidR="00802270">
                          <w:rPr>
                            <w:color w:val="626462" w:themeColor="text1"/>
                          </w:rPr>
                          <w:t xml:space="preserve"> </w:t>
                        </w:r>
                        <w:r>
                          <w:rPr>
                            <w:color w:val="626462" w:themeColor="text1"/>
                          </w:rPr>
                          <w:t>CSV files</w:t>
                        </w:r>
                        <w:r w:rsidR="00802270">
                          <w:rPr>
                            <w:color w:val="626462" w:themeColor="text1"/>
                          </w:rPr>
                          <w:t xml:space="preserve"> using </w:t>
                        </w:r>
                        <w:r w:rsidR="0027685A">
                          <w:rPr>
                            <w:color w:val="626462" w:themeColor="text1"/>
                          </w:rPr>
                          <w:t>PostgreSQL</w:t>
                        </w:r>
                        <w:r w:rsidR="00D85EFD">
                          <w:rPr>
                            <w:color w:val="626462" w:themeColor="text1"/>
                          </w:rPr>
                          <w:t xml:space="preserve"> to </w:t>
                        </w:r>
                        <w:r w:rsidR="007065D2">
                          <w:rPr>
                            <w:color w:val="626462" w:themeColor="text1"/>
                          </w:rPr>
                          <w:t xml:space="preserve">match </w:t>
                        </w:r>
                        <w:r w:rsidR="00802270">
                          <w:rPr>
                            <w:color w:val="626462" w:themeColor="text1"/>
                          </w:rPr>
                          <w:t>genotype</w:t>
                        </w:r>
                        <w:r w:rsidR="007065D2">
                          <w:rPr>
                            <w:color w:val="626462" w:themeColor="text1"/>
                          </w:rPr>
                          <w:t>s</w:t>
                        </w:r>
                        <w:r w:rsidR="00D85EFD">
                          <w:rPr>
                            <w:color w:val="626462" w:themeColor="text1"/>
                          </w:rPr>
                          <w:t xml:space="preserve">, </w:t>
                        </w:r>
                        <w:r w:rsidR="00802270">
                          <w:rPr>
                            <w:color w:val="626462" w:themeColor="text1"/>
                          </w:rPr>
                          <w:t>phenotyp</w:t>
                        </w:r>
                        <w:r w:rsidR="007065D2">
                          <w:rPr>
                            <w:color w:val="626462" w:themeColor="text1"/>
                          </w:rPr>
                          <w:t>es</w:t>
                        </w:r>
                        <w:r w:rsidR="00D85EFD">
                          <w:rPr>
                            <w:color w:val="626462" w:themeColor="text1"/>
                          </w:rPr>
                          <w:t>, and their corresponding datapoints</w:t>
                        </w:r>
                        <w:del w:id="21" w:author="Author">
                          <w:r w:rsidR="007065D2" w:rsidDel="000E0B04">
                            <w:rPr>
                              <w:color w:val="626462" w:themeColor="text1"/>
                            </w:rPr>
                            <w:delText xml:space="preserve"> 60%</w:delText>
                          </w:r>
                          <w:r w:rsidR="00D85EFD" w:rsidDel="000E0B04">
                            <w:rPr>
                              <w:color w:val="626462" w:themeColor="text1"/>
                            </w:rPr>
                            <w:delText xml:space="preserve"> faster</w:delText>
                          </w:r>
                        </w:del>
                        <w:r w:rsidR="00D85EFD">
                          <w:rPr>
                            <w:color w:val="626462" w:themeColor="text1"/>
                          </w:rPr>
                          <w:t>.</w:t>
                        </w:r>
                      </w:p>
                      <w:p w14:paraId="527955D9" w14:textId="0780AF36" w:rsidR="00802270" w:rsidRPr="00D749B0" w:rsidRDefault="00802270" w:rsidP="00D749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 xml:space="preserve">Redesigned the initial UI/UX of </w:t>
                        </w:r>
                        <w:r w:rsidR="007065D2">
                          <w:rPr>
                            <w:color w:val="626462" w:themeColor="text1"/>
                          </w:rPr>
                          <w:t>our web</w:t>
                        </w:r>
                        <w:r>
                          <w:rPr>
                            <w:color w:val="626462" w:themeColor="text1"/>
                          </w:rPr>
                          <w:t xml:space="preserve"> application </w:t>
                        </w:r>
                        <w:r w:rsidR="00D85EFD">
                          <w:rPr>
                            <w:color w:val="626462" w:themeColor="text1"/>
                          </w:rPr>
                          <w:t>with</w:t>
                        </w:r>
                        <w:r>
                          <w:rPr>
                            <w:color w:val="626462" w:themeColor="text1"/>
                          </w:rPr>
                          <w:t xml:space="preserve"> React</w:t>
                        </w:r>
                        <w:r w:rsidR="00D85EFD">
                          <w:rPr>
                            <w:color w:val="626462" w:themeColor="text1"/>
                          </w:rPr>
                          <w:t>, creating a captivating and user-friendly interface.</w:t>
                        </w:r>
                      </w:p>
                    </w:txbxContent>
                  </v:textbox>
                </v:shape>
                <v:shape id="Text Box 22" o:spid="_x0000_s1052" type="#_x0000_t202" style="position:absolute;left:30109;top:254;width:14865;height:2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0EE65571" w14:textId="708C3FF8" w:rsidR="00164DE9" w:rsidRPr="00B84E31" w:rsidRDefault="007F52B6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 xml:space="preserve">Feb 2019 – </w:t>
                        </w:r>
                        <w:r w:rsidR="00D54988">
                          <w:rPr>
                            <w:b/>
                            <w:bCs/>
                            <w:color w:val="777573" w:themeColor="text2"/>
                          </w:rPr>
                          <w:t>Jul</w:t>
                        </w:r>
                        <w:r>
                          <w:rPr>
                            <w:b/>
                            <w:bCs/>
                            <w:color w:val="777573" w:themeColor="text2"/>
                          </w:rPr>
                          <w:t xml:space="preserve"> 2019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685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D35699" wp14:editId="57FAC0F0">
                <wp:simplePos x="0" y="0"/>
                <wp:positionH relativeFrom="page">
                  <wp:posOffset>2750185</wp:posOffset>
                </wp:positionH>
                <wp:positionV relativeFrom="page">
                  <wp:posOffset>2543175</wp:posOffset>
                </wp:positionV>
                <wp:extent cx="4662805" cy="275018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805" cy="2750185"/>
                          <a:chOff x="-128590" y="-20002"/>
                          <a:chExt cx="4663126" cy="2750544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6984" y="437932"/>
                            <a:ext cx="4518336" cy="229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A7204" w14:textId="5968AD9F" w:rsidR="0011698E" w:rsidRPr="0011698E" w:rsidRDefault="0011698E" w:rsidP="0011698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Created a cutting-edge end to end clinical search database that provided visualizations and statistical data to thousands of queries.</w:t>
                              </w:r>
                            </w:p>
                            <w:p w14:paraId="5DE60C3E" w14:textId="09E20A42" w:rsidR="009534C7" w:rsidRDefault="009534C7" w:rsidP="0093411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 xml:space="preserve">Imposed a virtual file explorer that switched the load from the client to the server side, </w:t>
                              </w:r>
                              <w:r w:rsidR="00100F14">
                                <w:rPr>
                                  <w:color w:val="626462" w:themeColor="text1"/>
                                </w:rPr>
                                <w:t>improving client</w:t>
                              </w:r>
                              <w:r>
                                <w:rPr>
                                  <w:color w:val="626462" w:themeColor="text1"/>
                                </w:rPr>
                                <w:t xml:space="preserve"> rendering</w:t>
                              </w:r>
                              <w:ins w:id="22" w:author="Author">
                                <w:r w:rsidR="000E0B04">
                                  <w:rPr>
                                    <w:color w:val="626462" w:themeColor="text1"/>
                                  </w:rPr>
                                  <w:t xml:space="preserve"> speed</w:t>
                                </w:r>
                              </w:ins>
                              <w:r>
                                <w:rPr>
                                  <w:color w:val="626462" w:themeColor="text1"/>
                                </w:rPr>
                                <w:t xml:space="preserve"> by </w:t>
                              </w:r>
                              <w:del w:id="23" w:author="Author">
                                <w:r w:rsidDel="000E0B04">
                                  <w:rPr>
                                    <w:color w:val="626462" w:themeColor="text1"/>
                                  </w:rPr>
                                  <w:delText>about 50-</w:delText>
                                </w:r>
                              </w:del>
                              <w:r>
                                <w:rPr>
                                  <w:color w:val="626462" w:themeColor="text1"/>
                                </w:rPr>
                                <w:t>60%.</w:t>
                              </w:r>
                            </w:p>
                            <w:p w14:paraId="2654455F" w14:textId="403BF403" w:rsidR="005A452E" w:rsidRDefault="0011698E" w:rsidP="007F52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Increased data processing rate by i</w:t>
                              </w:r>
                              <w:r w:rsidR="005A452E">
                                <w:rPr>
                                  <w:color w:val="626462" w:themeColor="text1"/>
                                </w:rPr>
                                <w:t>mplement</w:t>
                              </w:r>
                              <w:r>
                                <w:rPr>
                                  <w:color w:val="626462" w:themeColor="text1"/>
                                </w:rPr>
                                <w:t>ing</w:t>
                              </w:r>
                              <w:r w:rsidR="005A452E">
                                <w:rPr>
                                  <w:color w:val="626462" w:themeColor="text1"/>
                                </w:rPr>
                                <w:t xml:space="preserve"> mission-critical API endpoints</w:t>
                              </w:r>
                              <w:r w:rsidR="00802270">
                                <w:rPr>
                                  <w:color w:val="626462" w:themeColor="text1"/>
                                </w:rPr>
                                <w:t xml:space="preserve"> that manage key components of our web app.</w:t>
                              </w:r>
                              <w:r w:rsidR="005A452E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</w:p>
                            <w:p w14:paraId="1D5A7041" w14:textId="42A65192" w:rsidR="009534C7" w:rsidRDefault="00BB5CF1" w:rsidP="007F52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Identified and resolved bugs in</w:t>
                              </w:r>
                              <w:r w:rsidR="009534C7">
                                <w:rPr>
                                  <w:color w:val="626462" w:themeColor="text1"/>
                                </w:rPr>
                                <w:t xml:space="preserve"> critical areas within </w:t>
                              </w:r>
                              <w:r w:rsidR="00647F61">
                                <w:rPr>
                                  <w:color w:val="626462" w:themeColor="text1"/>
                                </w:rPr>
                                <w:t>the</w:t>
                              </w:r>
                              <w:r w:rsidR="009534C7">
                                <w:rPr>
                                  <w:color w:val="626462" w:themeColor="text1"/>
                                </w:rPr>
                                <w:t xml:space="preserve"> application </w:t>
                              </w:r>
                              <w:r w:rsidR="00647F61">
                                <w:rPr>
                                  <w:color w:val="626462" w:themeColor="text1"/>
                                </w:rPr>
                                <w:t>to increase</w:t>
                              </w:r>
                              <w:r w:rsidR="009534C7">
                                <w:rPr>
                                  <w:color w:val="626462" w:themeColor="text1"/>
                                </w:rPr>
                                <w:t xml:space="preserve"> system performance </w:t>
                              </w:r>
                              <w:r w:rsidR="00580D15">
                                <w:rPr>
                                  <w:color w:val="626462" w:themeColor="text1"/>
                                </w:rPr>
                                <w:t xml:space="preserve">by 10-15% </w:t>
                              </w:r>
                              <w:r w:rsidR="009534C7">
                                <w:rPr>
                                  <w:color w:val="626462" w:themeColor="text1"/>
                                </w:rPr>
                                <w:t>and decrease user response time</w:t>
                              </w:r>
                              <w:r w:rsidR="00580D15">
                                <w:rPr>
                                  <w:color w:val="626462" w:themeColor="text1"/>
                                </w:rPr>
                                <w:t xml:space="preserve"> from 2</w:t>
                              </w:r>
                              <w:r w:rsidR="00647F61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r w:rsidR="00580D15">
                                <w:rPr>
                                  <w:color w:val="626462" w:themeColor="text1"/>
                                </w:rPr>
                                <w:t>to 0.8</w:t>
                              </w:r>
                              <w:r w:rsidR="00647F61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r w:rsidR="00580D15">
                                <w:rPr>
                                  <w:color w:val="626462" w:themeColor="text1"/>
                                </w:rPr>
                                <w:t>s</w:t>
                              </w:r>
                              <w:r w:rsidR="00647F61">
                                <w:rPr>
                                  <w:color w:val="626462" w:themeColor="text1"/>
                                </w:rPr>
                                <w:t>econds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>.</w:t>
                              </w:r>
                            </w:p>
                            <w:p w14:paraId="1A5CC800" w14:textId="67699991" w:rsidR="00320DED" w:rsidRPr="007F52B6" w:rsidRDefault="00647F61" w:rsidP="007F52B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Designed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del w:id="24" w:author="Author">
                                <w:r w:rsidR="00320DED" w:rsidDel="000E0B04">
                                  <w:rPr>
                                    <w:color w:val="626462" w:themeColor="text1"/>
                                  </w:rPr>
                                  <w:delText>20+</w:delText>
                                </w:r>
                                <w:r w:rsidDel="000E0B04">
                                  <w:rPr>
                                    <w:color w:val="626462" w:themeColor="text1"/>
                                  </w:rPr>
                                  <w:delText xml:space="preserve"> </w:delText>
                                </w:r>
                              </w:del>
                              <w:r>
                                <w:rPr>
                                  <w:color w:val="626462" w:themeColor="text1"/>
                                </w:rPr>
                                <w:t>concise</w:t>
                              </w:r>
                              <w:r w:rsidR="00580D15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 xml:space="preserve">unit and integration tests </w:t>
                              </w:r>
                              <w:r>
                                <w:rPr>
                                  <w:color w:val="626462" w:themeColor="text1"/>
                                </w:rPr>
                                <w:t>with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626462" w:themeColor="text1"/>
                                </w:rPr>
                                <w:t>P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 xml:space="preserve">uppeteer, </w:t>
                              </w:r>
                              <w:r>
                                <w:rPr>
                                  <w:color w:val="626462" w:themeColor="text1"/>
                                </w:rPr>
                                <w:t>M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>ocha</w:t>
                              </w:r>
                              <w:r>
                                <w:rPr>
                                  <w:color w:val="626462" w:themeColor="text1"/>
                                </w:rPr>
                                <w:t>,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 xml:space="preserve"> and </w:t>
                              </w:r>
                              <w:r>
                                <w:rPr>
                                  <w:color w:val="626462" w:themeColor="text1"/>
                                </w:rPr>
                                <w:t>C</w:t>
                              </w:r>
                              <w:r w:rsidR="00320DED">
                                <w:rPr>
                                  <w:color w:val="626462" w:themeColor="text1"/>
                                </w:rPr>
                                <w:t>hai</w:t>
                              </w:r>
                              <w:r>
                                <w:rPr>
                                  <w:color w:val="626462" w:themeColor="text1"/>
                                </w:rPr>
                                <w:t xml:space="preserve"> that allowed for automated </w:t>
                              </w:r>
                              <w:r w:rsidR="009D4AE4">
                                <w:rPr>
                                  <w:color w:val="626462" w:themeColor="text1"/>
                                </w:rPr>
                                <w:t>troubleshooting.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-128590" y="-20002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F9A82" w14:textId="1DD83E28" w:rsidR="00164DE9" w:rsidRPr="00B84E31" w:rsidRDefault="00D749B0" w:rsidP="00164DE9">
                              <w:pPr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FULL-STACK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-40959" y="140646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1E245" w14:textId="324E6BB1" w:rsidR="00164DE9" w:rsidRPr="00B84E31" w:rsidRDefault="00D749B0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Omic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 /</w:t>
                              </w:r>
                              <w:r w:rsidR="00934113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 Seattle</w:t>
                              </w:r>
                              <w:r w:rsidR="00682E14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, WA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3048001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ECCE8" w14:textId="0DB3C915" w:rsidR="00164DE9" w:rsidRPr="00B84E31" w:rsidRDefault="00D54988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Jul 2019 </w:t>
                              </w:r>
                              <w:r w:rsidR="007F52B6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–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35699" id="Group 36" o:spid="_x0000_s1053" style="position:absolute;margin-left:216.55pt;margin-top:200.25pt;width:367.15pt;height:216.55pt;z-index:251681792;mso-position-horizontal-relative:page;mso-position-vertical-relative:page;mso-width-relative:margin;mso-height-relative:margin" coordorigin="-1285,-200" coordsize="46631,27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">
                <v:shape id="Text Box 41" o:spid="_x0000_s1054" type="#_x0000_t202" style="position:absolute;left:69;top:4379;width:45184;height:229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" filled="f" stroked="f" strokeweight=".5pt">
                  <v:textbox style="mso-fit-shape-to-text:t">
                    <w:txbxContent>
                      <w:p w14:paraId="117A7204" w14:textId="5968AD9F" w:rsidR="0011698E" w:rsidRPr="0011698E" w:rsidRDefault="0011698E" w:rsidP="0011698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Created a cutting-edge end to end clinical search database that provided visualizations and statistical data to thousands of queries.</w:t>
                        </w:r>
                      </w:p>
                      <w:p w14:paraId="5DE60C3E" w14:textId="09E20A42" w:rsidR="009534C7" w:rsidRDefault="009534C7" w:rsidP="0093411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 xml:space="preserve">Imposed a virtual file explorer that switched the load from the client to the server side, </w:t>
                        </w:r>
                        <w:r w:rsidR="00100F14">
                          <w:rPr>
                            <w:color w:val="626462" w:themeColor="text1"/>
                          </w:rPr>
                          <w:t>improving client</w:t>
                        </w:r>
                        <w:r>
                          <w:rPr>
                            <w:color w:val="626462" w:themeColor="text1"/>
                          </w:rPr>
                          <w:t xml:space="preserve"> rendering</w:t>
                        </w:r>
                        <w:ins w:id="25" w:author="Author">
                          <w:r w:rsidR="000E0B04">
                            <w:rPr>
                              <w:color w:val="626462" w:themeColor="text1"/>
                            </w:rPr>
                            <w:t xml:space="preserve"> speed</w:t>
                          </w:r>
                        </w:ins>
                        <w:r>
                          <w:rPr>
                            <w:color w:val="626462" w:themeColor="text1"/>
                          </w:rPr>
                          <w:t xml:space="preserve"> by </w:t>
                        </w:r>
                        <w:del w:id="26" w:author="Author">
                          <w:r w:rsidDel="000E0B04">
                            <w:rPr>
                              <w:color w:val="626462" w:themeColor="text1"/>
                            </w:rPr>
                            <w:delText>about 50-</w:delText>
                          </w:r>
                        </w:del>
                        <w:r>
                          <w:rPr>
                            <w:color w:val="626462" w:themeColor="text1"/>
                          </w:rPr>
                          <w:t>60%.</w:t>
                        </w:r>
                      </w:p>
                      <w:p w14:paraId="2654455F" w14:textId="403BF403" w:rsidR="005A452E" w:rsidRDefault="0011698E" w:rsidP="007F52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Increased data processing rate by i</w:t>
                        </w:r>
                        <w:r w:rsidR="005A452E">
                          <w:rPr>
                            <w:color w:val="626462" w:themeColor="text1"/>
                          </w:rPr>
                          <w:t>mplement</w:t>
                        </w:r>
                        <w:r>
                          <w:rPr>
                            <w:color w:val="626462" w:themeColor="text1"/>
                          </w:rPr>
                          <w:t>ing</w:t>
                        </w:r>
                        <w:r w:rsidR="005A452E">
                          <w:rPr>
                            <w:color w:val="626462" w:themeColor="text1"/>
                          </w:rPr>
                          <w:t xml:space="preserve"> mission-critical API endpoints</w:t>
                        </w:r>
                        <w:r w:rsidR="00802270">
                          <w:rPr>
                            <w:color w:val="626462" w:themeColor="text1"/>
                          </w:rPr>
                          <w:t xml:space="preserve"> that manage key components of our web app.</w:t>
                        </w:r>
                        <w:r w:rsidR="005A452E">
                          <w:rPr>
                            <w:color w:val="626462" w:themeColor="text1"/>
                          </w:rPr>
                          <w:t xml:space="preserve"> </w:t>
                        </w:r>
                      </w:p>
                      <w:p w14:paraId="1D5A7041" w14:textId="42A65192" w:rsidR="009534C7" w:rsidRDefault="00BB5CF1" w:rsidP="007F52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Identified and resolved bugs in</w:t>
                        </w:r>
                        <w:r w:rsidR="009534C7">
                          <w:rPr>
                            <w:color w:val="626462" w:themeColor="text1"/>
                          </w:rPr>
                          <w:t xml:space="preserve"> critical areas within </w:t>
                        </w:r>
                        <w:r w:rsidR="00647F61">
                          <w:rPr>
                            <w:color w:val="626462" w:themeColor="text1"/>
                          </w:rPr>
                          <w:t>the</w:t>
                        </w:r>
                        <w:r w:rsidR="009534C7">
                          <w:rPr>
                            <w:color w:val="626462" w:themeColor="text1"/>
                          </w:rPr>
                          <w:t xml:space="preserve"> application </w:t>
                        </w:r>
                        <w:r w:rsidR="00647F61">
                          <w:rPr>
                            <w:color w:val="626462" w:themeColor="text1"/>
                          </w:rPr>
                          <w:t>to increase</w:t>
                        </w:r>
                        <w:r w:rsidR="009534C7">
                          <w:rPr>
                            <w:color w:val="626462" w:themeColor="text1"/>
                          </w:rPr>
                          <w:t xml:space="preserve"> system performance </w:t>
                        </w:r>
                        <w:r w:rsidR="00580D15">
                          <w:rPr>
                            <w:color w:val="626462" w:themeColor="text1"/>
                          </w:rPr>
                          <w:t xml:space="preserve">by 10-15% </w:t>
                        </w:r>
                        <w:r w:rsidR="009534C7">
                          <w:rPr>
                            <w:color w:val="626462" w:themeColor="text1"/>
                          </w:rPr>
                          <w:t>and decrease user response time</w:t>
                        </w:r>
                        <w:r w:rsidR="00580D15">
                          <w:rPr>
                            <w:color w:val="626462" w:themeColor="text1"/>
                          </w:rPr>
                          <w:t xml:space="preserve"> from 2</w:t>
                        </w:r>
                        <w:r w:rsidR="00647F61">
                          <w:rPr>
                            <w:color w:val="626462" w:themeColor="text1"/>
                          </w:rPr>
                          <w:t xml:space="preserve"> </w:t>
                        </w:r>
                        <w:r w:rsidR="00580D15">
                          <w:rPr>
                            <w:color w:val="626462" w:themeColor="text1"/>
                          </w:rPr>
                          <w:t>to 0.8</w:t>
                        </w:r>
                        <w:r w:rsidR="00647F61">
                          <w:rPr>
                            <w:color w:val="626462" w:themeColor="text1"/>
                          </w:rPr>
                          <w:t xml:space="preserve"> </w:t>
                        </w:r>
                        <w:r w:rsidR="00580D15">
                          <w:rPr>
                            <w:color w:val="626462" w:themeColor="text1"/>
                          </w:rPr>
                          <w:t>s</w:t>
                        </w:r>
                        <w:r w:rsidR="00647F61">
                          <w:rPr>
                            <w:color w:val="626462" w:themeColor="text1"/>
                          </w:rPr>
                          <w:t>econds</w:t>
                        </w:r>
                        <w:r w:rsidR="00320DED">
                          <w:rPr>
                            <w:color w:val="626462" w:themeColor="text1"/>
                          </w:rPr>
                          <w:t>.</w:t>
                        </w:r>
                      </w:p>
                      <w:p w14:paraId="1A5CC800" w14:textId="67699991" w:rsidR="00320DED" w:rsidRPr="007F52B6" w:rsidRDefault="00647F61" w:rsidP="007F52B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Designed</w:t>
                        </w:r>
                        <w:r w:rsidR="00320DED">
                          <w:rPr>
                            <w:color w:val="626462" w:themeColor="text1"/>
                          </w:rPr>
                          <w:t xml:space="preserve"> </w:t>
                        </w:r>
                        <w:del w:id="27" w:author="Author">
                          <w:r w:rsidR="00320DED" w:rsidDel="000E0B04">
                            <w:rPr>
                              <w:color w:val="626462" w:themeColor="text1"/>
                            </w:rPr>
                            <w:delText>20+</w:delText>
                          </w:r>
                          <w:r w:rsidDel="000E0B04">
                            <w:rPr>
                              <w:color w:val="626462" w:themeColor="text1"/>
                            </w:rPr>
                            <w:delText xml:space="preserve"> </w:delText>
                          </w:r>
                        </w:del>
                        <w:r>
                          <w:rPr>
                            <w:color w:val="626462" w:themeColor="text1"/>
                          </w:rPr>
                          <w:t>concise</w:t>
                        </w:r>
                        <w:r w:rsidR="00580D15">
                          <w:rPr>
                            <w:color w:val="626462" w:themeColor="text1"/>
                          </w:rPr>
                          <w:t xml:space="preserve"> </w:t>
                        </w:r>
                        <w:r w:rsidR="00320DED">
                          <w:rPr>
                            <w:color w:val="626462" w:themeColor="text1"/>
                          </w:rPr>
                          <w:t xml:space="preserve">unit and integration tests </w:t>
                        </w:r>
                        <w:r>
                          <w:rPr>
                            <w:color w:val="626462" w:themeColor="text1"/>
                          </w:rPr>
                          <w:t>with</w:t>
                        </w:r>
                        <w:r w:rsidR="00320DED">
                          <w:rPr>
                            <w:color w:val="626462" w:themeColor="text1"/>
                          </w:rPr>
                          <w:t xml:space="preserve"> </w:t>
                        </w:r>
                        <w:r>
                          <w:rPr>
                            <w:color w:val="626462" w:themeColor="text1"/>
                          </w:rPr>
                          <w:t>P</w:t>
                        </w:r>
                        <w:r w:rsidR="00320DED">
                          <w:rPr>
                            <w:color w:val="626462" w:themeColor="text1"/>
                          </w:rPr>
                          <w:t xml:space="preserve">uppeteer, </w:t>
                        </w:r>
                        <w:r>
                          <w:rPr>
                            <w:color w:val="626462" w:themeColor="text1"/>
                          </w:rPr>
                          <w:t>M</w:t>
                        </w:r>
                        <w:r w:rsidR="00320DED">
                          <w:rPr>
                            <w:color w:val="626462" w:themeColor="text1"/>
                          </w:rPr>
                          <w:t>ocha</w:t>
                        </w:r>
                        <w:r>
                          <w:rPr>
                            <w:color w:val="626462" w:themeColor="text1"/>
                          </w:rPr>
                          <w:t>,</w:t>
                        </w:r>
                        <w:r w:rsidR="00320DED">
                          <w:rPr>
                            <w:color w:val="626462" w:themeColor="text1"/>
                          </w:rPr>
                          <w:t xml:space="preserve"> and </w:t>
                        </w:r>
                        <w:r>
                          <w:rPr>
                            <w:color w:val="626462" w:themeColor="text1"/>
                          </w:rPr>
                          <w:t>C</w:t>
                        </w:r>
                        <w:r w:rsidR="00320DED">
                          <w:rPr>
                            <w:color w:val="626462" w:themeColor="text1"/>
                          </w:rPr>
                          <w:t>hai</w:t>
                        </w:r>
                        <w:r>
                          <w:rPr>
                            <w:color w:val="626462" w:themeColor="text1"/>
                          </w:rPr>
                          <w:t xml:space="preserve"> that allowed for automated </w:t>
                        </w:r>
                        <w:r w:rsidR="009D4AE4">
                          <w:rPr>
                            <w:color w:val="626462" w:themeColor="text1"/>
                          </w:rPr>
                          <w:t>troubleshooting.</w:t>
                        </w:r>
                      </w:p>
                    </w:txbxContent>
                  </v:textbox>
                </v:shape>
                <v:shape id="Text Box 42" o:spid="_x0000_s1055" type="#_x0000_t202" style="position:absolute;left:-1285;top:-200;width:33638;height:2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21DF9A82" w14:textId="1DD83E28" w:rsidR="00164DE9" w:rsidRPr="00B84E31" w:rsidRDefault="00D749B0" w:rsidP="00164DE9">
                        <w:pPr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FULL-STACK ENGINEER</w:t>
                        </w:r>
                      </w:p>
                    </w:txbxContent>
                  </v:textbox>
                </v:shape>
                <v:shape id="Text Box 43" o:spid="_x0000_s1056" type="#_x0000_t202" style="position:absolute;left:-409;top:1406;width:33638;height:2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50B1E245" w14:textId="324E6BB1" w:rsidR="00164DE9" w:rsidRPr="00B84E31" w:rsidRDefault="00D749B0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Omic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 xml:space="preserve"> /</w:t>
                        </w:r>
                        <w:r w:rsidR="00934113">
                          <w:rPr>
                            <w:i/>
                            <w:iCs/>
                            <w:color w:val="777573" w:themeColor="text2"/>
                          </w:rPr>
                          <w:t xml:space="preserve"> Seattle</w:t>
                        </w:r>
                        <w:r w:rsidR="00682E14">
                          <w:rPr>
                            <w:i/>
                            <w:iCs/>
                            <w:color w:val="777573" w:themeColor="text2"/>
                          </w:rPr>
                          <w:t>, WA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57" type="#_x0000_t202" style="position:absolute;left:30480;width:14865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2F6ECCE8" w14:textId="0DB3C915" w:rsidR="00164DE9" w:rsidRPr="00B84E31" w:rsidRDefault="00D54988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 xml:space="preserve">Jul 2019 </w:t>
                        </w:r>
                        <w:r w:rsidR="007F52B6">
                          <w:rPr>
                            <w:b/>
                            <w:bCs/>
                            <w:color w:val="777573" w:themeColor="text2"/>
                          </w:rPr>
                          <w:t>– Present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685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8D298A" wp14:editId="45ABF135">
                <wp:simplePos x="0" y="0"/>
                <wp:positionH relativeFrom="margin">
                  <wp:posOffset>2057400</wp:posOffset>
                </wp:positionH>
                <wp:positionV relativeFrom="paragraph">
                  <wp:posOffset>8386763</wp:posOffset>
                </wp:positionV>
                <wp:extent cx="3514725" cy="4724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F5B4" w14:textId="1256D7AB" w:rsidR="00C5797F" w:rsidRPr="0027685A" w:rsidRDefault="00C5797F" w:rsidP="00C5797F">
                            <w:pPr>
                              <w:rPr>
                                <w:i/>
                                <w:iCs/>
                                <w:color w:val="626462" w:themeColor="text1"/>
                                <w:sz w:val="18"/>
                                <w:szCs w:val="18"/>
                              </w:rPr>
                            </w:pPr>
                            <w:r w:rsidRPr="0027685A">
                              <w:rPr>
                                <w:b/>
                                <w:bCs/>
                                <w:color w:val="626462" w:themeColor="text1"/>
                                <w:sz w:val="18"/>
                                <w:szCs w:val="18"/>
                              </w:rPr>
                              <w:t>Relevant</w:t>
                            </w:r>
                            <w:r w:rsidRPr="0027685A">
                              <w:rPr>
                                <w:i/>
                                <w:iCs/>
                                <w:color w:val="626462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85A">
                              <w:rPr>
                                <w:b/>
                                <w:bCs/>
                                <w:color w:val="626462" w:themeColor="text1"/>
                                <w:sz w:val="18"/>
                                <w:szCs w:val="18"/>
                              </w:rPr>
                              <w:t>Classes</w:t>
                            </w:r>
                            <w:r w:rsidRPr="0027685A">
                              <w:rPr>
                                <w:i/>
                                <w:iCs/>
                                <w:color w:val="626462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7685A">
                              <w:rPr>
                                <w:sz w:val="18"/>
                                <w:szCs w:val="18"/>
                              </w:rPr>
                              <w:t xml:space="preserve">Data Structures and Algorithms - Technical Foundations in </w:t>
                            </w:r>
                            <w:r w:rsidR="0027685A" w:rsidRPr="0027685A">
                              <w:rPr>
                                <w:sz w:val="18"/>
                                <w:szCs w:val="18"/>
                              </w:rPr>
                              <w:t>Data Science</w:t>
                            </w:r>
                            <w:r w:rsidRPr="0027685A">
                              <w:rPr>
                                <w:sz w:val="18"/>
                                <w:szCs w:val="18"/>
                              </w:rPr>
                              <w:t xml:space="preserve"> - Databases and Data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298A" id="Text Box 10" o:spid="_x0000_s1058" type="#_x0000_t202" style="position:absolute;margin-left:162pt;margin-top:660.4pt;width:276.75pt;height:3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" filled="f" stroked="f" strokeweight=".5pt">
                <v:textbox>
                  <w:txbxContent>
                    <w:p w14:paraId="4C46F5B4" w14:textId="1256D7AB" w:rsidR="00C5797F" w:rsidRPr="0027685A" w:rsidRDefault="00C5797F" w:rsidP="00C5797F">
                      <w:pPr>
                        <w:rPr>
                          <w:i/>
                          <w:iCs/>
                          <w:color w:val="626462" w:themeColor="text1"/>
                          <w:sz w:val="18"/>
                          <w:szCs w:val="18"/>
                        </w:rPr>
                      </w:pPr>
                      <w:r w:rsidRPr="0027685A">
                        <w:rPr>
                          <w:b/>
                          <w:bCs/>
                          <w:color w:val="626462" w:themeColor="text1"/>
                          <w:sz w:val="18"/>
                          <w:szCs w:val="18"/>
                        </w:rPr>
                        <w:t>Relevant</w:t>
                      </w:r>
                      <w:r w:rsidRPr="0027685A">
                        <w:rPr>
                          <w:i/>
                          <w:iCs/>
                          <w:color w:val="626462" w:themeColor="text1"/>
                          <w:sz w:val="18"/>
                          <w:szCs w:val="18"/>
                        </w:rPr>
                        <w:t xml:space="preserve"> </w:t>
                      </w:r>
                      <w:r w:rsidRPr="0027685A">
                        <w:rPr>
                          <w:b/>
                          <w:bCs/>
                          <w:color w:val="626462" w:themeColor="text1"/>
                          <w:sz w:val="18"/>
                          <w:szCs w:val="18"/>
                        </w:rPr>
                        <w:t>Classes</w:t>
                      </w:r>
                      <w:r w:rsidRPr="0027685A">
                        <w:rPr>
                          <w:i/>
                          <w:iCs/>
                          <w:color w:val="626462" w:themeColor="text1"/>
                          <w:sz w:val="18"/>
                          <w:szCs w:val="18"/>
                        </w:rPr>
                        <w:t xml:space="preserve">: </w:t>
                      </w:r>
                      <w:r w:rsidRPr="0027685A">
                        <w:rPr>
                          <w:sz w:val="18"/>
                          <w:szCs w:val="18"/>
                        </w:rPr>
                        <w:t xml:space="preserve">Data Structures and Algorithms - Technical Foundations in </w:t>
                      </w:r>
                      <w:r w:rsidR="0027685A" w:rsidRPr="0027685A">
                        <w:rPr>
                          <w:sz w:val="18"/>
                          <w:szCs w:val="18"/>
                        </w:rPr>
                        <w:t>Data Science</w:t>
                      </w:r>
                      <w:r w:rsidRPr="0027685A">
                        <w:rPr>
                          <w:sz w:val="18"/>
                          <w:szCs w:val="18"/>
                        </w:rPr>
                        <w:t xml:space="preserve"> - Databases and Data Modeling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6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BB9F5" wp14:editId="636DD353">
                <wp:simplePos x="0" y="0"/>
                <wp:positionH relativeFrom="column">
                  <wp:posOffset>-879157</wp:posOffset>
                </wp:positionH>
                <wp:positionV relativeFrom="paragraph">
                  <wp:posOffset>7129463</wp:posOffset>
                </wp:positionV>
                <wp:extent cx="2434590" cy="624840"/>
                <wp:effectExtent l="0" t="0" r="0" b="0"/>
                <wp:wrapNone/>
                <wp:docPr id="54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5069EA" w14:textId="77777777" w:rsidR="00844547" w:rsidRPr="00063844" w:rsidRDefault="00844547" w:rsidP="008445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i/>
                                <w:iCs/>
                                <w:color w:val="626462" w:themeColor="text1"/>
                              </w:rPr>
                            </w:pPr>
                            <w:r w:rsidRPr="00063844">
                              <w:rPr>
                                <w:rFonts w:hAnsi="Calibri"/>
                                <w:i/>
                                <w:iCs/>
                                <w:color w:val="626462" w:themeColor="text1"/>
                                <w:kern w:val="24"/>
                              </w:rPr>
                              <w:t>1</w:t>
                            </w:r>
                            <w:r w:rsidRPr="00063844">
                              <w:rPr>
                                <w:rFonts w:hAnsi="Calibri"/>
                                <w:i/>
                                <w:iCs/>
                                <w:color w:val="626462" w:themeColor="text1"/>
                                <w:kern w:val="24"/>
                                <w:vertAlign w:val="superscript"/>
                              </w:rPr>
                              <w:t>st</w:t>
                            </w:r>
                            <w:r w:rsidRPr="00063844">
                              <w:rPr>
                                <w:rFonts w:hAnsi="Calibri"/>
                                <w:i/>
                                <w:iCs/>
                                <w:color w:val="626462" w:themeColor="text1"/>
                                <w:kern w:val="24"/>
                              </w:rPr>
                              <w:t xml:space="preserve"> place in innovative app design development - UW Informatics Competition</w:t>
                            </w:r>
                          </w:p>
                          <w:p w14:paraId="716A0C86" w14:textId="697EC444" w:rsidR="004219BF" w:rsidRPr="00063844" w:rsidRDefault="004219BF" w:rsidP="000638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i/>
                                <w:iCs/>
                                <w:color w:val="626462" w:themeColor="text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B9F5" id="TextBox 6" o:spid="_x0000_s1059" type="#_x0000_t202" style="position:absolute;margin-left:-69.2pt;margin-top:561.4pt;width:191.7pt;height:4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" filled="f" stroked="f">
                <v:textbox>
                  <w:txbxContent>
                    <w:p w14:paraId="7F5069EA" w14:textId="77777777" w:rsidR="00844547" w:rsidRPr="00063844" w:rsidRDefault="00844547" w:rsidP="008445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i/>
                          <w:iCs/>
                          <w:color w:val="626462" w:themeColor="text1"/>
                        </w:rPr>
                      </w:pPr>
                      <w:r w:rsidRPr="00063844">
                        <w:rPr>
                          <w:rFonts w:hAnsi="Calibri"/>
                          <w:i/>
                          <w:iCs/>
                          <w:color w:val="626462" w:themeColor="text1"/>
                          <w:kern w:val="24"/>
                        </w:rPr>
                        <w:t>1</w:t>
                      </w:r>
                      <w:r w:rsidRPr="00063844">
                        <w:rPr>
                          <w:rFonts w:hAnsi="Calibri"/>
                          <w:i/>
                          <w:iCs/>
                          <w:color w:val="626462" w:themeColor="text1"/>
                          <w:kern w:val="24"/>
                          <w:vertAlign w:val="superscript"/>
                        </w:rPr>
                        <w:t>st</w:t>
                      </w:r>
                      <w:r w:rsidRPr="00063844">
                        <w:rPr>
                          <w:rFonts w:hAnsi="Calibri"/>
                          <w:i/>
                          <w:iCs/>
                          <w:color w:val="626462" w:themeColor="text1"/>
                          <w:kern w:val="24"/>
                        </w:rPr>
                        <w:t xml:space="preserve"> place in innovative app design development - UW Informatics Competition</w:t>
                      </w:r>
                    </w:p>
                    <w:p w14:paraId="716A0C86" w14:textId="697EC444" w:rsidR="004219BF" w:rsidRPr="00063844" w:rsidRDefault="004219BF" w:rsidP="000638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i/>
                          <w:iCs/>
                          <w:color w:val="626462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7F" w:rsidRPr="00375BC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1CC7CF3" wp14:editId="1975B389">
                <wp:simplePos x="0" y="0"/>
                <wp:positionH relativeFrom="column">
                  <wp:posOffset>-857250</wp:posOffset>
                </wp:positionH>
                <wp:positionV relativeFrom="paragraph">
                  <wp:posOffset>6915150</wp:posOffset>
                </wp:positionV>
                <wp:extent cx="2755900" cy="1440814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0" cy="1440814"/>
                          <a:chOff x="-236220" y="-37785"/>
                          <a:chExt cx="2755900" cy="1191547"/>
                        </a:xfrm>
                      </wpg:grpSpPr>
                      <wps:wsp>
                        <wps:cNvPr id="91" name="TextBox 6"/>
                        <wps:cNvSpPr txBox="1"/>
                        <wps:spPr>
                          <a:xfrm>
                            <a:off x="0" y="-37785"/>
                            <a:ext cx="219075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9394FA" w14:textId="50B1D36D" w:rsidR="00375BC3" w:rsidRPr="00BE6BEC" w:rsidRDefault="00921B45" w:rsidP="00375BC3">
                              <w:pPr>
                                <w:spacing w:after="0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626462" w:themeColor="text1"/>
                                  <w:kern w:val="24"/>
                                </w:rPr>
                                <w:t>AWARD</w:t>
                              </w:r>
                              <w:r w:rsidR="007065D2">
                                <w:rPr>
                                  <w:rFonts w:hAnsi="Calibri"/>
                                  <w:b/>
                                  <w:bCs/>
                                  <w:color w:val="626462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6"/>
                        <wps:cNvSpPr txBox="1"/>
                        <wps:spPr>
                          <a:xfrm>
                            <a:off x="-236220" y="643571"/>
                            <a:ext cx="2462530" cy="240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3DC445" w14:textId="00F3D300" w:rsidR="00375BC3" w:rsidRPr="00063844" w:rsidRDefault="004219BF" w:rsidP="0006384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rPr>
                                  <w:i/>
                                  <w:iCs/>
                                  <w:color w:val="626462" w:themeColor="text1"/>
                                </w:rPr>
                              </w:pPr>
                              <w:r w:rsidRPr="00063844">
                                <w:rPr>
                                  <w:rFonts w:hAnsi="Calibri"/>
                                  <w:i/>
                                  <w:iCs/>
                                  <w:color w:val="626462" w:themeColor="text1"/>
                                  <w:kern w:val="24"/>
                                </w:rPr>
                                <w:t>Dean’s</w:t>
                              </w:r>
                              <w:r w:rsidR="00310C81" w:rsidRPr="00063844">
                                <w:rPr>
                                  <w:rFonts w:hAnsi="Calibri"/>
                                  <w:i/>
                                  <w:iCs/>
                                  <w:color w:val="626462" w:themeColor="text1"/>
                                  <w:kern w:val="24"/>
                                </w:rPr>
                                <w:t xml:space="preserve"> List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6"/>
                        <wps:cNvSpPr txBox="1"/>
                        <wps:spPr>
                          <a:xfrm>
                            <a:off x="328930" y="785349"/>
                            <a:ext cx="2190750" cy="3684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3C754F" w14:textId="60801162" w:rsidR="004219BF" w:rsidRDefault="00844547" w:rsidP="00375BC3">
                              <w:pPr>
                                <w:spacing w:after="0"/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>Fall 2018</w:t>
                              </w:r>
                              <w:r w:rsidR="00310C81"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03AEA14C" w14:textId="299BD8DB" w:rsidR="004219BF" w:rsidRDefault="00844547" w:rsidP="00375BC3">
                              <w:pPr>
                                <w:spacing w:after="0"/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>Winter, Spring</w:t>
                              </w:r>
                              <w:r w:rsidR="004219BF"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 xml:space="preserve"> 201</w:t>
                              </w:r>
                              <w:r>
                                <w:rPr>
                                  <w:rFonts w:hAnsi="Calibri"/>
                                  <w:color w:val="626462" w:themeColor="text1"/>
                                  <w:kern w:val="24"/>
                                </w:rPr>
                                <w:t>9</w:t>
                              </w:r>
                            </w:p>
                            <w:p w14:paraId="00B0EA0F" w14:textId="77777777" w:rsidR="004219BF" w:rsidRPr="00BE6BEC" w:rsidRDefault="004219BF" w:rsidP="00375BC3">
                              <w:pPr>
                                <w:spacing w:after="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C7CF3" id="Group 94" o:spid="_x0000_s1060" style="position:absolute;margin-left:-67.5pt;margin-top:544.5pt;width:217pt;height:113.45pt;z-index:251710464;mso-width-relative:margin;mso-height-relative:margin" coordorigin="-2362,-377" coordsize="27559,11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">
                <v:shape id="_x0000_s1061" type="#_x0000_t202" style="position:absolute;top:-377;width:21907;height:2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" filled="f" stroked="f">
                  <v:textbox>
                    <w:txbxContent>
                      <w:p w14:paraId="619394FA" w14:textId="50B1D36D" w:rsidR="00375BC3" w:rsidRPr="00BE6BEC" w:rsidRDefault="00921B45" w:rsidP="00375BC3">
                        <w:pPr>
                          <w:spacing w:after="0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626462" w:themeColor="text1"/>
                            <w:kern w:val="24"/>
                          </w:rPr>
                          <w:t>AWARD</w:t>
                        </w:r>
                        <w:r w:rsidR="007065D2">
                          <w:rPr>
                            <w:rFonts w:hAnsi="Calibri"/>
                            <w:b/>
                            <w:bCs/>
                            <w:color w:val="626462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_x0000_s1062" type="#_x0000_t202" style="position:absolute;left:-2362;top:6435;width:24625;height:24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VSN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" filled="f" stroked="f">
                  <v:textbox>
                    <w:txbxContent>
                      <w:p w14:paraId="733DC445" w14:textId="00F3D300" w:rsidR="00375BC3" w:rsidRPr="00063844" w:rsidRDefault="004219BF" w:rsidP="0006384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/>
                          <w:rPr>
                            <w:i/>
                            <w:iCs/>
                            <w:color w:val="626462" w:themeColor="text1"/>
                          </w:rPr>
                        </w:pPr>
                        <w:r w:rsidRPr="00063844">
                          <w:rPr>
                            <w:rFonts w:hAnsi="Calibri"/>
                            <w:i/>
                            <w:iCs/>
                            <w:color w:val="626462" w:themeColor="text1"/>
                            <w:kern w:val="24"/>
                          </w:rPr>
                          <w:t>Dean’s</w:t>
                        </w:r>
                        <w:r w:rsidR="00310C81" w:rsidRPr="00063844">
                          <w:rPr>
                            <w:rFonts w:hAnsi="Calibri"/>
                            <w:i/>
                            <w:iCs/>
                            <w:color w:val="626462" w:themeColor="text1"/>
                            <w:kern w:val="24"/>
                          </w:rPr>
                          <w:t xml:space="preserve"> List </w:t>
                        </w:r>
                      </w:p>
                    </w:txbxContent>
                  </v:textbox>
                </v:shape>
                <v:shape id="_x0000_s1063" type="#_x0000_t202" style="position:absolute;left:3289;top:7853;width:21907;height:3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<v:textbox>
                    <w:txbxContent>
                      <w:p w14:paraId="6E3C754F" w14:textId="60801162" w:rsidR="004219BF" w:rsidRDefault="00844547" w:rsidP="00375BC3">
                        <w:pPr>
                          <w:spacing w:after="0"/>
                          <w:rPr>
                            <w:rFonts w:hAnsi="Calibri"/>
                            <w:color w:val="626462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>Fall 2018</w:t>
                        </w:r>
                        <w:r w:rsidR="00310C81"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 xml:space="preserve"> </w:t>
                        </w:r>
                      </w:p>
                      <w:p w14:paraId="03AEA14C" w14:textId="299BD8DB" w:rsidR="004219BF" w:rsidRDefault="00844547" w:rsidP="00375BC3">
                        <w:pPr>
                          <w:spacing w:after="0"/>
                          <w:rPr>
                            <w:rFonts w:hAnsi="Calibri"/>
                            <w:color w:val="626462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>Winter, Spring</w:t>
                        </w:r>
                        <w:r w:rsidR="004219BF"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 xml:space="preserve"> 201</w:t>
                        </w:r>
                        <w:r>
                          <w:rPr>
                            <w:rFonts w:hAnsi="Calibri"/>
                            <w:color w:val="626462" w:themeColor="text1"/>
                            <w:kern w:val="24"/>
                          </w:rPr>
                          <w:t>9</w:t>
                        </w:r>
                      </w:p>
                      <w:p w14:paraId="00B0EA0F" w14:textId="77777777" w:rsidR="004219BF" w:rsidRPr="00BE6BEC" w:rsidRDefault="004219BF" w:rsidP="00375BC3">
                        <w:pPr>
                          <w:spacing w:after="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906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CBDB3" wp14:editId="70C4878C">
                <wp:simplePos x="0" y="0"/>
                <wp:positionH relativeFrom="column">
                  <wp:posOffset>-532447</wp:posOffset>
                </wp:positionH>
                <wp:positionV relativeFrom="paragraph">
                  <wp:posOffset>6859588</wp:posOffset>
                </wp:positionV>
                <wp:extent cx="2119630" cy="7620"/>
                <wp:effectExtent l="0" t="0" r="3302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963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04E8E" id="Straight Connector 1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pt,540.15pt" to="125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" strokecolor="#a5a5a5 [3207]" strokeweight=".5pt">
                <v:stroke joinstyle="miter"/>
              </v:line>
            </w:pict>
          </mc:Fallback>
        </mc:AlternateContent>
      </w:r>
      <w:r w:rsidR="0019067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52BF87" wp14:editId="66E9B6B2">
                <wp:simplePos x="0" y="0"/>
                <wp:positionH relativeFrom="margin">
                  <wp:posOffset>-623887</wp:posOffset>
                </wp:positionH>
                <wp:positionV relativeFrom="paragraph">
                  <wp:posOffset>6557964</wp:posOffset>
                </wp:positionV>
                <wp:extent cx="2116477" cy="30956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77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1239" w14:textId="7568BD84" w:rsidR="00D8686F" w:rsidRPr="000D0386" w:rsidRDefault="00921B45" w:rsidP="000D0386">
                            <w:pP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BF87" id="Text Box 17" o:spid="_x0000_s1064" type="#_x0000_t202" style="position:absolute;margin-left:-49.1pt;margin-top:516.4pt;width:166.65pt;height:24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" filled="f" stroked="f" strokeweight=".5pt">
                <v:textbox>
                  <w:txbxContent>
                    <w:p w14:paraId="67861239" w14:textId="7568BD84" w:rsidR="00D8686F" w:rsidRPr="000D0386" w:rsidRDefault="00921B45" w:rsidP="000D0386">
                      <w:pPr>
                        <w:rPr>
                          <w:color w:val="626462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626462" w:themeColor="text1"/>
                          <w:sz w:val="32"/>
                          <w:szCs w:val="32"/>
                        </w:rPr>
                        <w:t>ADDITIONAL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67F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4DDAEC" wp14:editId="5E355FFD">
                <wp:simplePos x="0" y="0"/>
                <wp:positionH relativeFrom="column">
                  <wp:posOffset>-560705</wp:posOffset>
                </wp:positionH>
                <wp:positionV relativeFrom="paragraph">
                  <wp:posOffset>3059112</wp:posOffset>
                </wp:positionV>
                <wp:extent cx="2168525" cy="1151467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151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A6E990" w14:textId="47DEDBC1" w:rsidR="003E4590" w:rsidRDefault="009776E1" w:rsidP="00F74962">
                            <w:pPr>
                              <w:spacing w:after="0" w:line="276" w:lineRule="auto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React</w:t>
                            </w:r>
                            <w:r w:rsidR="00F74962" w:rsidRPr="00F74962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F74962" w:rsidRPr="00F74962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cr/>
                            </w:r>
                            <w:del w:id="28" w:author="Author">
                              <w:r w:rsidR="005476E0"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Wr</w:delText>
                              </w:r>
                              <w:r w:rsidR="0027685A"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>ote</w:delText>
                              </w:r>
                              <w:r w:rsidR="005476E0"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 xml:space="preserve"> several dynamic web pages.</w:delText>
                              </w:r>
                            </w:del>
                            <w:ins w:id="29" w:author="Author">
                              <w:r w:rsidR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Concise code, logging/tracking, and temporal coupling prevention</w:t>
                              </w:r>
                            </w:ins>
                            <w:del w:id="30" w:author="Author">
                              <w:r w:rsidR="005476E0" w:rsidDel="000635D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delText xml:space="preserve"> Simplified code by making it easier to track and prevent temporal coupling.</w:delText>
                              </w:r>
                            </w:del>
                          </w:p>
                          <w:p w14:paraId="163E88C3" w14:textId="77777777" w:rsidR="00D749B0" w:rsidRDefault="00D749B0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DAEC" id="_x0000_s1065" type="#_x0000_t202" style="position:absolute;margin-left:-44.15pt;margin-top:240.85pt;width:170.75pt;height:9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" filled="f" stroked="f">
                <v:textbox>
                  <w:txbxContent>
                    <w:p w14:paraId="01A6E990" w14:textId="47DEDBC1" w:rsidR="003E4590" w:rsidRDefault="009776E1" w:rsidP="00F74962">
                      <w:pPr>
                        <w:spacing w:after="0" w:line="276" w:lineRule="auto"/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React</w:t>
                      </w:r>
                      <w:r w:rsidR="00F74962" w:rsidRPr="00F74962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="00F74962" w:rsidRPr="00F74962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cr/>
                      </w:r>
                      <w:del w:id="31" w:author="Author">
                        <w:r w:rsidR="005476E0"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>Wr</w:delText>
                        </w:r>
                        <w:r w:rsidR="0027685A"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>ote</w:delText>
                        </w:r>
                        <w:r w:rsidR="005476E0"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 xml:space="preserve"> several dynamic web pages.</w:delText>
                        </w:r>
                      </w:del>
                      <w:ins w:id="32" w:author="Author">
                        <w:r w:rsidR="000635DC">
                          <w:rPr>
                            <w:rFonts w:hAnsi="Calibri"/>
                            <w:color w:val="545453"/>
                            <w:kern w:val="24"/>
                          </w:rPr>
                          <w:t>Concise code, logging/tracking, and temporal coupling prevention</w:t>
                        </w:r>
                      </w:ins>
                      <w:del w:id="33" w:author="Author">
                        <w:r w:rsidR="005476E0" w:rsidDel="000635DC">
                          <w:rPr>
                            <w:rFonts w:hAnsi="Calibri"/>
                            <w:color w:val="545453"/>
                            <w:kern w:val="24"/>
                          </w:rPr>
                          <w:delText xml:space="preserve"> Simplified code by making it easier to track and prevent temporal coupling.</w:delText>
                        </w:r>
                      </w:del>
                    </w:p>
                    <w:p w14:paraId="163E88C3" w14:textId="77777777" w:rsidR="00D749B0" w:rsidRDefault="00D749B0"/>
                  </w:txbxContent>
                </v:textbox>
              </v:shape>
            </w:pict>
          </mc:Fallback>
        </mc:AlternateContent>
      </w:r>
      <w:r w:rsidR="0019067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A1A6C" wp14:editId="212215D9">
                <wp:simplePos x="0" y="0"/>
                <wp:positionH relativeFrom="column">
                  <wp:posOffset>-507365</wp:posOffset>
                </wp:positionH>
                <wp:positionV relativeFrom="paragraph">
                  <wp:posOffset>3059747</wp:posOffset>
                </wp:positionV>
                <wp:extent cx="1981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F5F6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5pt,240.9pt" to="116.0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" strokecolor="#a5a5a5 [3207]" strokeweight=".5pt">
                <v:stroke joinstyle="miter"/>
              </v:line>
            </w:pict>
          </mc:Fallback>
        </mc:AlternateContent>
      </w:r>
      <w:r w:rsidR="0019067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E3A7B" wp14:editId="36E3B8CA">
                <wp:simplePos x="0" y="0"/>
                <wp:positionH relativeFrom="margin">
                  <wp:posOffset>-604837</wp:posOffset>
                </wp:positionH>
                <wp:positionV relativeFrom="paragraph">
                  <wp:posOffset>2740977</wp:posOffset>
                </wp:positionV>
                <wp:extent cx="1343660" cy="381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B6A2" w14:textId="33B9C284" w:rsidR="00F95E0E" w:rsidRPr="000D0386" w:rsidRDefault="00F821BC" w:rsidP="000D0386">
                            <w:pP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 xml:space="preserve">KEY </w:t>
                            </w:r>
                            <w:r w:rsidR="00D749B0"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3A7B" id="Text Box 14" o:spid="_x0000_s1066" type="#_x0000_t202" style="position:absolute;margin-left:-47.6pt;margin-top:215.8pt;width:105.8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" filled="f" stroked="f" strokeweight=".5pt">
                <v:textbox>
                  <w:txbxContent>
                    <w:p w14:paraId="5155B6A2" w14:textId="33B9C284" w:rsidR="00F95E0E" w:rsidRPr="000D0386" w:rsidRDefault="00F821BC" w:rsidP="000D0386">
                      <w:pPr>
                        <w:rPr>
                          <w:color w:val="626462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626462" w:themeColor="text1"/>
                          <w:sz w:val="32"/>
                          <w:szCs w:val="32"/>
                        </w:rPr>
                        <w:t xml:space="preserve">KEY </w:t>
                      </w:r>
                      <w:r w:rsidR="00D749B0">
                        <w:rPr>
                          <w:color w:val="626462" w:themeColor="text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67F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C4F52" wp14:editId="465A9A5D">
                <wp:simplePos x="0" y="0"/>
                <wp:positionH relativeFrom="margin">
                  <wp:posOffset>1783080</wp:posOffset>
                </wp:positionH>
                <wp:positionV relativeFrom="paragraph">
                  <wp:posOffset>962977</wp:posOffset>
                </wp:positionV>
                <wp:extent cx="2770505" cy="429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0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B3148" w14:textId="77777777" w:rsidR="008F5C2D" w:rsidRPr="000D0386" w:rsidRDefault="008F5C2D" w:rsidP="000D0386">
                            <w:pP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4F52" id="Text Box 9" o:spid="_x0000_s1067" type="#_x0000_t202" style="position:absolute;margin-left:140.4pt;margin-top:75.8pt;width:218.15pt;height:33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" filled="f" stroked="f" strokeweight=".5pt">
                <v:textbox>
                  <w:txbxContent>
                    <w:p w14:paraId="47EB3148" w14:textId="77777777" w:rsidR="008F5C2D" w:rsidRPr="000D0386" w:rsidRDefault="008F5C2D" w:rsidP="000D0386">
                      <w:pPr>
                        <w:rPr>
                          <w:color w:val="626462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626462" w:themeColor="text1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B9A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61D0EC" wp14:editId="54830555">
                <wp:simplePos x="0" y="0"/>
                <wp:positionH relativeFrom="column">
                  <wp:posOffset>-589915</wp:posOffset>
                </wp:positionH>
                <wp:positionV relativeFrom="paragraph">
                  <wp:posOffset>1490980</wp:posOffset>
                </wp:positionV>
                <wp:extent cx="2218055" cy="27686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ED4AA" w14:textId="1F24A146" w:rsidR="00D51397" w:rsidRDefault="00D51397" w:rsidP="00D51397">
                            <w:pPr>
                              <w:spacing w:after="0"/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EMAIL: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CC0038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cl.boni@hotmail.com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1D0EC" id="TextBox 10" o:spid="_x0000_s1068" type="#_x0000_t202" style="position:absolute;margin-left:-46.45pt;margin-top:117.4pt;width:174.65pt;height:21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" filled="f" stroked="f">
                <v:textbox style="mso-fit-shape-to-text:t">
                  <w:txbxContent>
                    <w:p w14:paraId="3C9ED4AA" w14:textId="1F24A146" w:rsidR="00D51397" w:rsidRDefault="00D51397" w:rsidP="00D51397">
                      <w:pPr>
                        <w:spacing w:after="0"/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EMAIL: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CC0038">
                        <w:rPr>
                          <w:rFonts w:hAnsi="Calibri"/>
                          <w:color w:val="545453"/>
                          <w:kern w:val="24"/>
                        </w:rPr>
                        <w:t>cl.boni@hotmail.com</w:t>
                      </w:r>
                    </w:p>
                  </w:txbxContent>
                </v:textbox>
              </v:shape>
            </w:pict>
          </mc:Fallback>
        </mc:AlternateContent>
      </w:r>
      <w:r w:rsidR="00845B9A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9144F" wp14:editId="16A4E279">
                <wp:simplePos x="0" y="0"/>
                <wp:positionH relativeFrom="page">
                  <wp:posOffset>167640</wp:posOffset>
                </wp:positionH>
                <wp:positionV relativeFrom="paragraph">
                  <wp:posOffset>1725295</wp:posOffset>
                </wp:positionV>
                <wp:extent cx="2567940" cy="914400"/>
                <wp:effectExtent l="0" t="0" r="0" b="0"/>
                <wp:wrapNone/>
                <wp:docPr id="4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91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1235C4" w14:textId="36A13C3F" w:rsidR="00CC0038" w:rsidRDefault="00917A6E" w:rsidP="00F821BC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   </w:t>
                            </w:r>
                            <w:r w:rsidR="00D51397"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WEB:</w:t>
                            </w:r>
                            <w:r w:rsidR="00D51397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</w:p>
                          <w:p w14:paraId="210F5DC9" w14:textId="097C3265" w:rsidR="00F821BC" w:rsidRDefault="001C25F4" w:rsidP="00917A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hyperlink r:id="rId9" w:history="1">
                              <w:r w:rsidR="00CC0038">
                                <w:rPr>
                                  <w:rStyle w:val="Hyperlink"/>
                                </w:rPr>
                                <w:t>linkedin.com/in/caio-boni/</w:t>
                              </w:r>
                            </w:hyperlink>
                          </w:p>
                          <w:p w14:paraId="7CA5F2C0" w14:textId="6AF3626F" w:rsidR="00917A6E" w:rsidRDefault="000635DC" w:rsidP="00917A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ins w:id="34" w:author="Author">
                              <w:r>
                                <w:fldChar w:fldCharType="begin"/>
                              </w:r>
                              <w:r>
                                <w:instrText xml:space="preserve"> HYPERLINK "http://</w:instrText>
                              </w:r>
                            </w:ins>
                            <w:r w:rsidRPr="000E0B04">
                              <w:rPr>
                                <w:rPrChange w:id="35" w:author="Author">
                                  <w:rPr>
                                    <w:rStyle w:val="Hyperlink"/>
                                  </w:rPr>
                                </w:rPrChange>
                              </w:rPr>
                              <w:instrText>caioboni.com</w:instrText>
                            </w:r>
                            <w:ins w:id="36" w:author="Author">
                              <w:r>
                                <w:instrText xml:space="preserve">" </w:instrText>
                              </w:r>
                              <w:r>
                                <w:fldChar w:fldCharType="separate"/>
                              </w:r>
                            </w:ins>
                            <w:del w:id="37" w:author="Author">
                              <w:r w:rsidRPr="000635DC" w:rsidDel="000635DC">
                                <w:rPr>
                                  <w:rStyle w:val="Hyperlink"/>
                                </w:rPr>
                                <w:delText>www</w:delText>
                              </w:r>
                              <w:r w:rsidRPr="000635DC" w:rsidDel="000635DC">
                                <w:rPr>
                                  <w:rStyle w:val="Hyperlink"/>
                                </w:rPr>
                                <w:delText>.</w:delText>
                              </w:r>
                            </w:del>
                            <w:r w:rsidRPr="000635DC">
                              <w:rPr>
                                <w:rStyle w:val="Hyperlink"/>
                              </w:rPr>
                              <w:t>c</w:t>
                            </w:r>
                            <w:r w:rsidRPr="000635DC">
                              <w:rPr>
                                <w:rStyle w:val="Hyperlink"/>
                              </w:rPr>
                              <w:t>a</w:t>
                            </w:r>
                            <w:r w:rsidRPr="000635DC">
                              <w:rPr>
                                <w:rStyle w:val="Hyperlink"/>
                              </w:rPr>
                              <w:t>iobo</w:t>
                            </w:r>
                            <w:r w:rsidRPr="000635DC">
                              <w:rPr>
                                <w:rStyle w:val="Hyperlink"/>
                              </w:rPr>
                              <w:t>n</w:t>
                            </w:r>
                            <w:r w:rsidRPr="000635DC">
                              <w:rPr>
                                <w:rStyle w:val="Hyperlink"/>
                              </w:rPr>
                              <w:t>i.com</w:t>
                            </w:r>
                            <w:ins w:id="38" w:author="Author">
                              <w:r>
                                <w:fldChar w:fldCharType="end"/>
                              </w:r>
                            </w:ins>
                          </w:p>
                          <w:p w14:paraId="159D2CAA" w14:textId="49A12D4C" w:rsidR="00310C81" w:rsidRDefault="000635DC" w:rsidP="00917A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ins w:id="39" w:author="Author">
                              <w:r>
                                <w:fldChar w:fldCharType="begin"/>
                              </w:r>
                            </w:ins>
                            <w:ins w:id="40" w:author="Gabe Richman" w:date="2020-08-12T11:36:00Z">
                              <w:r w:rsidR="000E0B04">
                                <w:instrText>HYPERLINK "file:///Users/richman/Downloads/github.com"</w:instrText>
                              </w:r>
                            </w:ins>
                            <w:ins w:id="41" w:author="Author">
                              <w:del w:id="42" w:author="Gabe Richman" w:date="2020-08-12T11:36:00Z">
                                <w:r w:rsidDel="000E0B04">
                                  <w:delInstrText xml:space="preserve"> HYPERLINK "</w:delInstrText>
                                </w:r>
                              </w:del>
                            </w:ins>
                            <w:del w:id="43" w:author="Gabe Richman" w:date="2020-08-12T11:36:00Z">
                              <w:r w:rsidRPr="000E0B04" w:rsidDel="000E0B04">
                                <w:rPr>
                                  <w:rPrChange w:id="44" w:author="Author">
                                    <w:rPr>
                                      <w:rStyle w:val="Hyperlink"/>
                                    </w:rPr>
                                  </w:rPrChange>
                                </w:rPr>
                                <w:delInstrText>github.com/</w:delInstrText>
                              </w:r>
                            </w:del>
                            <w:ins w:id="45" w:author="Author">
                              <w:del w:id="46" w:author="Gabe Richman" w:date="2020-08-12T11:36:00Z">
                                <w:r w:rsidDel="000E0B04">
                                  <w:delInstrText xml:space="preserve">" </w:delInstrText>
                                </w:r>
                              </w:del>
                            </w:ins>
                            <w:ins w:id="47" w:author="Gabe Richman" w:date="2020-08-12T11:36:00Z"/>
                            <w:ins w:id="48" w:author="Author">
                              <w:r>
                                <w:fldChar w:fldCharType="separate"/>
                              </w:r>
                            </w:ins>
                            <w:del w:id="49" w:author="Author">
                              <w:r w:rsidRPr="000635DC" w:rsidDel="000635DC">
                                <w:rPr>
                                  <w:rStyle w:val="Hyperlink"/>
                                </w:rPr>
                                <w:delText>https://</w:delText>
                              </w:r>
                            </w:del>
                            <w:r w:rsidRPr="000635DC">
                              <w:rPr>
                                <w:rStyle w:val="Hyperlink"/>
                              </w:rPr>
                              <w:t>github.com/</w:t>
                            </w:r>
                            <w:ins w:id="50" w:author="Author">
                              <w:r>
                                <w:fldChar w:fldCharType="end"/>
                              </w:r>
                            </w:ins>
                          </w:p>
                          <w:p w14:paraId="0071FDE6" w14:textId="0BD84A04" w:rsidR="00917A6E" w:rsidRDefault="00917A6E" w:rsidP="00917A6E">
                            <w:pPr>
                              <w:spacing w:after="0"/>
                            </w:pPr>
                          </w:p>
                          <w:p w14:paraId="039C2EA2" w14:textId="77777777" w:rsidR="00917A6E" w:rsidRDefault="00917A6E" w:rsidP="00917A6E">
                            <w:pPr>
                              <w:spacing w:after="0"/>
                            </w:pPr>
                          </w:p>
                          <w:p w14:paraId="607A9B57" w14:textId="77777777" w:rsidR="00CC0038" w:rsidRPr="00F821BC" w:rsidRDefault="00CC0038" w:rsidP="00F821BC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</w:pPr>
                          </w:p>
                          <w:p w14:paraId="54DC17E4" w14:textId="658DA3F6" w:rsidR="00D51397" w:rsidRDefault="00D51397" w:rsidP="00D51397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144F" id="_x0000_s1069" type="#_x0000_t202" style="position:absolute;margin-left:13.2pt;margin-top:135.85pt;width:202.2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" filled="f" stroked="f">
                <v:textbox>
                  <w:txbxContent>
                    <w:p w14:paraId="681235C4" w14:textId="36A13C3F" w:rsidR="00CC0038" w:rsidRDefault="00917A6E" w:rsidP="00F821BC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   </w:t>
                      </w:r>
                      <w:r w:rsidR="00D51397"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WEB:</w:t>
                      </w:r>
                      <w:r w:rsidR="00D51397"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</w:p>
                    <w:p w14:paraId="210F5DC9" w14:textId="097C3265" w:rsidR="00F821BC" w:rsidRDefault="001C25F4" w:rsidP="00917A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hyperlink r:id="rId10" w:history="1">
                        <w:r w:rsidR="00CC0038">
                          <w:rPr>
                            <w:rStyle w:val="Hyperlink"/>
                          </w:rPr>
                          <w:t>linkedin.com/in/caio-boni/</w:t>
                        </w:r>
                      </w:hyperlink>
                    </w:p>
                    <w:p w14:paraId="7CA5F2C0" w14:textId="6AF3626F" w:rsidR="00917A6E" w:rsidRDefault="000635DC" w:rsidP="00917A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ins w:id="51" w:author="Author">
                        <w:r>
                          <w:fldChar w:fldCharType="begin"/>
                        </w:r>
                        <w:r>
                          <w:instrText xml:space="preserve"> HYPERLINK "http://</w:instrText>
                        </w:r>
                      </w:ins>
                      <w:r w:rsidRPr="000E0B04">
                        <w:rPr>
                          <w:rPrChange w:id="52" w:author="Author">
                            <w:rPr>
                              <w:rStyle w:val="Hyperlink"/>
                            </w:rPr>
                          </w:rPrChange>
                        </w:rPr>
                        <w:instrText>caioboni.com</w:instrText>
                      </w:r>
                      <w:ins w:id="53" w:author="Author">
                        <w:r>
                          <w:instrText xml:space="preserve">" </w:instrText>
                        </w:r>
                        <w:r>
                          <w:fldChar w:fldCharType="separate"/>
                        </w:r>
                      </w:ins>
                      <w:del w:id="54" w:author="Author">
                        <w:r w:rsidRPr="000635DC" w:rsidDel="000635DC">
                          <w:rPr>
                            <w:rStyle w:val="Hyperlink"/>
                          </w:rPr>
                          <w:delText>www</w:delText>
                        </w:r>
                        <w:r w:rsidRPr="000635DC" w:rsidDel="000635DC">
                          <w:rPr>
                            <w:rStyle w:val="Hyperlink"/>
                          </w:rPr>
                          <w:delText>.</w:delText>
                        </w:r>
                      </w:del>
                      <w:r w:rsidRPr="000635DC">
                        <w:rPr>
                          <w:rStyle w:val="Hyperlink"/>
                        </w:rPr>
                        <w:t>c</w:t>
                      </w:r>
                      <w:r w:rsidRPr="000635DC">
                        <w:rPr>
                          <w:rStyle w:val="Hyperlink"/>
                        </w:rPr>
                        <w:t>a</w:t>
                      </w:r>
                      <w:r w:rsidRPr="000635DC">
                        <w:rPr>
                          <w:rStyle w:val="Hyperlink"/>
                        </w:rPr>
                        <w:t>iobo</w:t>
                      </w:r>
                      <w:r w:rsidRPr="000635DC">
                        <w:rPr>
                          <w:rStyle w:val="Hyperlink"/>
                        </w:rPr>
                        <w:t>n</w:t>
                      </w:r>
                      <w:r w:rsidRPr="000635DC">
                        <w:rPr>
                          <w:rStyle w:val="Hyperlink"/>
                        </w:rPr>
                        <w:t>i.com</w:t>
                      </w:r>
                      <w:ins w:id="55" w:author="Author">
                        <w:r>
                          <w:fldChar w:fldCharType="end"/>
                        </w:r>
                      </w:ins>
                    </w:p>
                    <w:p w14:paraId="159D2CAA" w14:textId="49A12D4C" w:rsidR="00310C81" w:rsidRDefault="000635DC" w:rsidP="00917A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</w:pPr>
                      <w:ins w:id="56" w:author="Author">
                        <w:r>
                          <w:fldChar w:fldCharType="begin"/>
                        </w:r>
                      </w:ins>
                      <w:ins w:id="57" w:author="Gabe Richman" w:date="2020-08-12T11:36:00Z">
                        <w:r w:rsidR="000E0B04">
                          <w:instrText>HYPERLINK "file:///Users/richman/Downloads/github.com"</w:instrText>
                        </w:r>
                      </w:ins>
                      <w:ins w:id="58" w:author="Author">
                        <w:del w:id="59" w:author="Gabe Richman" w:date="2020-08-12T11:36:00Z">
                          <w:r w:rsidDel="000E0B04">
                            <w:delInstrText xml:space="preserve"> HYPERLINK "</w:delInstrText>
                          </w:r>
                        </w:del>
                      </w:ins>
                      <w:del w:id="60" w:author="Gabe Richman" w:date="2020-08-12T11:36:00Z">
                        <w:r w:rsidRPr="000E0B04" w:rsidDel="000E0B04">
                          <w:rPr>
                            <w:rPrChange w:id="61" w:author="Author">
                              <w:rPr>
                                <w:rStyle w:val="Hyperlink"/>
                              </w:rPr>
                            </w:rPrChange>
                          </w:rPr>
                          <w:delInstrText>github.com/</w:delInstrText>
                        </w:r>
                      </w:del>
                      <w:ins w:id="62" w:author="Author">
                        <w:del w:id="63" w:author="Gabe Richman" w:date="2020-08-12T11:36:00Z">
                          <w:r w:rsidDel="000E0B04">
                            <w:delInstrText xml:space="preserve">" </w:delInstrText>
                          </w:r>
                        </w:del>
                      </w:ins>
                      <w:ins w:id="64" w:author="Gabe Richman" w:date="2020-08-12T11:36:00Z"/>
                      <w:ins w:id="65" w:author="Author">
                        <w:r>
                          <w:fldChar w:fldCharType="separate"/>
                        </w:r>
                      </w:ins>
                      <w:del w:id="66" w:author="Author">
                        <w:r w:rsidRPr="000635DC" w:rsidDel="000635DC">
                          <w:rPr>
                            <w:rStyle w:val="Hyperlink"/>
                          </w:rPr>
                          <w:delText>https://</w:delText>
                        </w:r>
                      </w:del>
                      <w:r w:rsidRPr="000635DC">
                        <w:rPr>
                          <w:rStyle w:val="Hyperlink"/>
                        </w:rPr>
                        <w:t>github.com/</w:t>
                      </w:r>
                      <w:ins w:id="67" w:author="Author">
                        <w:r>
                          <w:fldChar w:fldCharType="end"/>
                        </w:r>
                      </w:ins>
                    </w:p>
                    <w:p w14:paraId="0071FDE6" w14:textId="0BD84A04" w:rsidR="00917A6E" w:rsidRDefault="00917A6E" w:rsidP="00917A6E">
                      <w:pPr>
                        <w:spacing w:after="0"/>
                      </w:pPr>
                    </w:p>
                    <w:p w14:paraId="039C2EA2" w14:textId="77777777" w:rsidR="00917A6E" w:rsidRDefault="00917A6E" w:rsidP="00917A6E">
                      <w:pPr>
                        <w:spacing w:after="0"/>
                      </w:pPr>
                    </w:p>
                    <w:p w14:paraId="607A9B57" w14:textId="77777777" w:rsidR="00CC0038" w:rsidRPr="00F821BC" w:rsidRDefault="00CC0038" w:rsidP="00F821BC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</w:rPr>
                      </w:pPr>
                    </w:p>
                    <w:p w14:paraId="54DC17E4" w14:textId="658DA3F6" w:rsidR="00D51397" w:rsidRDefault="00D51397" w:rsidP="00D51397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45B9A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D8FE6" wp14:editId="78BAFA66">
                <wp:simplePos x="0" y="0"/>
                <wp:positionH relativeFrom="column">
                  <wp:posOffset>-582295</wp:posOffset>
                </wp:positionH>
                <wp:positionV relativeFrom="paragraph">
                  <wp:posOffset>1277620</wp:posOffset>
                </wp:positionV>
                <wp:extent cx="1645920" cy="27686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EB0225" w14:textId="6CA14E5B" w:rsidR="00D51397" w:rsidRDefault="00D51397" w:rsidP="00D51397">
                            <w:pPr>
                              <w:spacing w:after="0"/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PHONE: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CC0038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425-268-9819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D8FE6" id="TextBox 11" o:spid="_x0000_s1070" type="#_x0000_t202" style="position:absolute;margin-left:-45.85pt;margin-top:100.6pt;width:129.6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" filled="f" stroked="f">
                <v:textbox style="mso-fit-shape-to-text:t">
                  <w:txbxContent>
                    <w:p w14:paraId="2EEB0225" w14:textId="6CA14E5B" w:rsidR="00D51397" w:rsidRDefault="00D51397" w:rsidP="00D51397">
                      <w:pPr>
                        <w:spacing w:after="0"/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PHONE: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CC0038">
                        <w:rPr>
                          <w:rFonts w:hAnsi="Calibri"/>
                          <w:color w:val="545453"/>
                          <w:kern w:val="24"/>
                        </w:rPr>
                        <w:t>425-268-9819</w:t>
                      </w:r>
                    </w:p>
                  </w:txbxContent>
                </v:textbox>
              </v:shape>
            </w:pict>
          </mc:Fallback>
        </mc:AlternateContent>
      </w:r>
      <w:r w:rsidR="00320DE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9FAC3" wp14:editId="5F5E014F">
                <wp:simplePos x="0" y="0"/>
                <wp:positionH relativeFrom="column">
                  <wp:posOffset>1874519</wp:posOffset>
                </wp:positionH>
                <wp:positionV relativeFrom="paragraph">
                  <wp:posOffset>1268730</wp:posOffset>
                </wp:positionV>
                <wp:extent cx="4647565" cy="15240"/>
                <wp:effectExtent l="0" t="0" r="1968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756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BDE36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99.9pt" to="513.5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" strokecolor="#a5a5a5 [3207]" strokeweight=".5pt">
                <v:stroke joinstyle="miter"/>
              </v:line>
            </w:pict>
          </mc:Fallback>
        </mc:AlternateContent>
      </w:r>
      <w:r w:rsidR="00D54988">
        <w:t>`</w:t>
      </w:r>
      <w:r w:rsidR="00C37F2D">
        <w:softHyphen/>
      </w:r>
      <w:r w:rsidR="00C37F2D">
        <w:softHyphen/>
      </w:r>
      <w:r w:rsidR="00100F14">
        <w:t>s</w:t>
      </w:r>
    </w:p>
    <w:sectPr w:rsidR="0090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73EDE" w14:textId="77777777" w:rsidR="001C25F4" w:rsidRDefault="001C25F4" w:rsidP="00070270">
      <w:pPr>
        <w:spacing w:after="0" w:line="240" w:lineRule="auto"/>
      </w:pPr>
      <w:r>
        <w:separator/>
      </w:r>
    </w:p>
  </w:endnote>
  <w:endnote w:type="continuationSeparator" w:id="0">
    <w:p w14:paraId="745B8169" w14:textId="77777777" w:rsidR="001C25F4" w:rsidRDefault="001C25F4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8C80" w14:textId="77777777" w:rsidR="001C25F4" w:rsidRDefault="001C25F4" w:rsidP="00070270">
      <w:pPr>
        <w:spacing w:after="0" w:line="240" w:lineRule="auto"/>
      </w:pPr>
      <w:r>
        <w:separator/>
      </w:r>
    </w:p>
  </w:footnote>
  <w:footnote w:type="continuationSeparator" w:id="0">
    <w:p w14:paraId="2C46CA2E" w14:textId="77777777" w:rsidR="001C25F4" w:rsidRDefault="001C25F4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0BAC"/>
    <w:multiLevelType w:val="hybridMultilevel"/>
    <w:tmpl w:val="03007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3AF7"/>
    <w:multiLevelType w:val="hybridMultilevel"/>
    <w:tmpl w:val="0100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0BB8"/>
    <w:multiLevelType w:val="multilevel"/>
    <w:tmpl w:val="64E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636EE"/>
    <w:multiLevelType w:val="hybridMultilevel"/>
    <w:tmpl w:val="34925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B1C59"/>
    <w:multiLevelType w:val="multilevel"/>
    <w:tmpl w:val="6A6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233E2"/>
    <w:multiLevelType w:val="hybridMultilevel"/>
    <w:tmpl w:val="23225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43E52"/>
    <w:multiLevelType w:val="hybridMultilevel"/>
    <w:tmpl w:val="DDD6FF96"/>
    <w:lvl w:ilvl="0" w:tplc="255C9252">
      <w:start w:val="222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181E92"/>
    <w:multiLevelType w:val="hybridMultilevel"/>
    <w:tmpl w:val="FD9A8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B69C7"/>
    <w:multiLevelType w:val="hybridMultilevel"/>
    <w:tmpl w:val="89B0C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removePersonalInformation/>
  <w:removeDateAndTime/>
  <w:displayBackgroundShape/>
  <w:trackRevisions/>
  <w:defaultTabStop w:val="720"/>
  <w:drawingGridHorizontalSpacing w:val="144"/>
  <w:drawingGridVerticalSpacing w:val="187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522ED"/>
    <w:rsid w:val="00061EC5"/>
    <w:rsid w:val="000635DC"/>
    <w:rsid w:val="00063844"/>
    <w:rsid w:val="00070270"/>
    <w:rsid w:val="000D0386"/>
    <w:rsid w:val="000E0B04"/>
    <w:rsid w:val="00100F14"/>
    <w:rsid w:val="0011698E"/>
    <w:rsid w:val="00116E9F"/>
    <w:rsid w:val="0013708D"/>
    <w:rsid w:val="00156724"/>
    <w:rsid w:val="00164DE9"/>
    <w:rsid w:val="00173237"/>
    <w:rsid w:val="0019067F"/>
    <w:rsid w:val="00197B0B"/>
    <w:rsid w:val="001C25F4"/>
    <w:rsid w:val="002253CF"/>
    <w:rsid w:val="00243E53"/>
    <w:rsid w:val="0027685A"/>
    <w:rsid w:val="002956F9"/>
    <w:rsid w:val="002C459A"/>
    <w:rsid w:val="002C5FBF"/>
    <w:rsid w:val="00310C81"/>
    <w:rsid w:val="00320DED"/>
    <w:rsid w:val="0032380D"/>
    <w:rsid w:val="00375BC3"/>
    <w:rsid w:val="0039569A"/>
    <w:rsid w:val="003E4590"/>
    <w:rsid w:val="004020E3"/>
    <w:rsid w:val="004219BF"/>
    <w:rsid w:val="0053070C"/>
    <w:rsid w:val="005325E3"/>
    <w:rsid w:val="005476E0"/>
    <w:rsid w:val="005538E3"/>
    <w:rsid w:val="00580D15"/>
    <w:rsid w:val="005A452E"/>
    <w:rsid w:val="006021D5"/>
    <w:rsid w:val="00647F61"/>
    <w:rsid w:val="00664254"/>
    <w:rsid w:val="00682E14"/>
    <w:rsid w:val="00691763"/>
    <w:rsid w:val="007065D2"/>
    <w:rsid w:val="00770AB1"/>
    <w:rsid w:val="00794C42"/>
    <w:rsid w:val="007A05FF"/>
    <w:rsid w:val="007F52B6"/>
    <w:rsid w:val="00802270"/>
    <w:rsid w:val="00807F9B"/>
    <w:rsid w:val="00844547"/>
    <w:rsid w:val="00845B9A"/>
    <w:rsid w:val="00893875"/>
    <w:rsid w:val="008B15AD"/>
    <w:rsid w:val="008F5C2D"/>
    <w:rsid w:val="00902C7E"/>
    <w:rsid w:val="00907E88"/>
    <w:rsid w:val="009151EE"/>
    <w:rsid w:val="00917A6E"/>
    <w:rsid w:val="00921B45"/>
    <w:rsid w:val="00934113"/>
    <w:rsid w:val="00942EFB"/>
    <w:rsid w:val="009534C7"/>
    <w:rsid w:val="009776E1"/>
    <w:rsid w:val="009B0235"/>
    <w:rsid w:val="009D4AE4"/>
    <w:rsid w:val="00AC4E89"/>
    <w:rsid w:val="00AD2520"/>
    <w:rsid w:val="00AE0F10"/>
    <w:rsid w:val="00AF57E3"/>
    <w:rsid w:val="00B05635"/>
    <w:rsid w:val="00B219D9"/>
    <w:rsid w:val="00BB1E80"/>
    <w:rsid w:val="00BB5CF1"/>
    <w:rsid w:val="00BD6BB9"/>
    <w:rsid w:val="00BD7EC0"/>
    <w:rsid w:val="00C23F7F"/>
    <w:rsid w:val="00C37F2D"/>
    <w:rsid w:val="00C56037"/>
    <w:rsid w:val="00C5797F"/>
    <w:rsid w:val="00CB6930"/>
    <w:rsid w:val="00CC0038"/>
    <w:rsid w:val="00CC4939"/>
    <w:rsid w:val="00CD47B9"/>
    <w:rsid w:val="00CD6945"/>
    <w:rsid w:val="00CD7810"/>
    <w:rsid w:val="00CE54B8"/>
    <w:rsid w:val="00CF1D0D"/>
    <w:rsid w:val="00D452D8"/>
    <w:rsid w:val="00D51397"/>
    <w:rsid w:val="00D54988"/>
    <w:rsid w:val="00D63E09"/>
    <w:rsid w:val="00D65B67"/>
    <w:rsid w:val="00D749B0"/>
    <w:rsid w:val="00D85EFD"/>
    <w:rsid w:val="00D8686F"/>
    <w:rsid w:val="00DA14DF"/>
    <w:rsid w:val="00E109AB"/>
    <w:rsid w:val="00E858FA"/>
    <w:rsid w:val="00ED4BA5"/>
    <w:rsid w:val="00F72118"/>
    <w:rsid w:val="00F74962"/>
    <w:rsid w:val="00F821BC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292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2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3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21B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821BC"/>
    <w:pPr>
      <w:spacing w:after="0" w:line="240" w:lineRule="auto"/>
    </w:pPr>
  </w:style>
  <w:style w:type="paragraph" w:styleId="NoSpacing">
    <w:name w:val="No Spacing"/>
    <w:uiPriority w:val="1"/>
    <w:qFormat/>
    <w:rsid w:val="00845B9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635DC"/>
    <w:rPr>
      <w:color w:val="2E75B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aio-bon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io-boni/" TargetMode="Externa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3FE1-5FDE-674C-A5D2-54FE477F0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2020-08-12T18:36:00Z</dcterms:created>
  <dcterms:modified xsi:type="dcterms:W3CDTF">2020-08-12T18:36:00Z</dcterms:modified>
</cp:coreProperties>
</file>